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20B4" w14:textId="77777777" w:rsidR="00B42CF7" w:rsidRPr="0007693F" w:rsidRDefault="00B42CF7" w:rsidP="00CC3C7C">
      <w:pPr>
        <w:ind w:right="1149"/>
        <w:rPr>
          <w:sz w:val="40"/>
          <w:szCs w:val="40"/>
        </w:rPr>
      </w:pPr>
    </w:p>
    <w:p w14:paraId="24C35868" w14:textId="77777777" w:rsidR="00B42CF7" w:rsidRPr="0007693F" w:rsidRDefault="00B42CF7" w:rsidP="00B42CF7">
      <w:pPr>
        <w:jc w:val="center"/>
        <w:rPr>
          <w:b/>
          <w:bCs/>
          <w:sz w:val="40"/>
          <w:szCs w:val="40"/>
        </w:rPr>
      </w:pPr>
      <w:r w:rsidRPr="0007693F">
        <w:rPr>
          <w:b/>
          <w:bCs/>
          <w:sz w:val="40"/>
          <w:szCs w:val="40"/>
        </w:rPr>
        <w:t>TEKNOFEST 2024 ROKET YARIŞMASI</w:t>
      </w:r>
    </w:p>
    <w:p w14:paraId="75235E67" w14:textId="77777777" w:rsidR="00B42CF7" w:rsidRPr="0007693F" w:rsidRDefault="00B42CF7" w:rsidP="00B42CF7">
      <w:pPr>
        <w:jc w:val="center"/>
        <w:rPr>
          <w:b/>
          <w:bCs/>
          <w:sz w:val="40"/>
          <w:szCs w:val="40"/>
        </w:rPr>
      </w:pPr>
    </w:p>
    <w:p w14:paraId="68E98057" w14:textId="77777777" w:rsidR="00B42CF7" w:rsidRPr="0007693F" w:rsidRDefault="00B42CF7" w:rsidP="00B42CF7">
      <w:pPr>
        <w:jc w:val="center"/>
        <w:rPr>
          <w:b/>
          <w:bCs/>
          <w:sz w:val="40"/>
          <w:szCs w:val="40"/>
        </w:rPr>
      </w:pPr>
      <w:r w:rsidRPr="0007693F">
        <w:rPr>
          <w:b/>
          <w:bCs/>
          <w:sz w:val="40"/>
          <w:szCs w:val="40"/>
        </w:rPr>
        <w:t>ORTA İRTİFA KATEGORİSİ</w:t>
      </w:r>
    </w:p>
    <w:p w14:paraId="60ED6B3C" w14:textId="77777777" w:rsidR="00B42CF7" w:rsidRPr="0007693F" w:rsidRDefault="00B42CF7" w:rsidP="00B42CF7">
      <w:pPr>
        <w:jc w:val="center"/>
        <w:rPr>
          <w:b/>
          <w:bCs/>
          <w:sz w:val="40"/>
          <w:szCs w:val="40"/>
        </w:rPr>
      </w:pPr>
    </w:p>
    <w:p w14:paraId="0F37D0A4" w14:textId="77777777" w:rsidR="00B42CF7" w:rsidRPr="0007693F" w:rsidRDefault="00B42CF7" w:rsidP="00B42CF7">
      <w:pPr>
        <w:jc w:val="center"/>
        <w:rPr>
          <w:b/>
          <w:bCs/>
          <w:sz w:val="40"/>
          <w:szCs w:val="40"/>
        </w:rPr>
      </w:pPr>
      <w:r w:rsidRPr="0007693F">
        <w:rPr>
          <w:b/>
          <w:bCs/>
          <w:sz w:val="40"/>
          <w:szCs w:val="40"/>
        </w:rPr>
        <w:t>KILAVUZ KOUSPACE ROKET TAKIMI</w:t>
      </w:r>
    </w:p>
    <w:p w14:paraId="6B4BD002" w14:textId="77777777" w:rsidR="00B42CF7" w:rsidRPr="0007693F" w:rsidRDefault="00B42CF7" w:rsidP="00B42CF7">
      <w:pPr>
        <w:jc w:val="center"/>
        <w:rPr>
          <w:b/>
          <w:bCs/>
          <w:sz w:val="40"/>
          <w:szCs w:val="40"/>
        </w:rPr>
      </w:pPr>
    </w:p>
    <w:p w14:paraId="5677D1EA" w14:textId="77777777" w:rsidR="00B42CF7" w:rsidRPr="0007693F" w:rsidRDefault="00B42CF7" w:rsidP="00B42CF7">
      <w:pPr>
        <w:jc w:val="center"/>
        <w:rPr>
          <w:b/>
          <w:bCs/>
          <w:sz w:val="40"/>
          <w:szCs w:val="40"/>
        </w:rPr>
      </w:pPr>
      <w:r w:rsidRPr="0007693F">
        <w:rPr>
          <w:b/>
          <w:bCs/>
          <w:sz w:val="40"/>
          <w:szCs w:val="40"/>
        </w:rPr>
        <w:t>UÇUŞ BENZETİM RAPORU (UBR)</w:t>
      </w:r>
    </w:p>
    <w:p w14:paraId="4DBCDB25" w14:textId="77777777" w:rsidR="00B42CF7" w:rsidRDefault="00B42CF7" w:rsidP="00B42CF7">
      <w:pPr>
        <w:pStyle w:val="NormalWeb"/>
        <w:spacing w:line="360" w:lineRule="auto"/>
        <w:rPr>
          <w:b/>
        </w:rPr>
      </w:pPr>
    </w:p>
    <w:p w14:paraId="612FEBD0" w14:textId="400D26B6" w:rsidR="00B42CF7" w:rsidRDefault="00B42CF7" w:rsidP="00B42CF7">
      <w:pPr>
        <w:pStyle w:val="NormalWeb"/>
        <w:spacing w:line="360" w:lineRule="auto"/>
        <w:rPr>
          <w:b/>
        </w:rPr>
      </w:pPr>
      <w:r w:rsidRPr="00A92943">
        <w:rPr>
          <w:noProof/>
        </w:rPr>
        <w:drawing>
          <wp:anchor distT="0" distB="0" distL="114300" distR="114300" simplePos="0" relativeHeight="251658245" behindDoc="0" locked="0" layoutInCell="1" allowOverlap="1" wp14:anchorId="2E67EE01" wp14:editId="444CFDDE">
            <wp:simplePos x="0" y="0"/>
            <wp:positionH relativeFrom="column">
              <wp:posOffset>546735</wp:posOffset>
            </wp:positionH>
            <wp:positionV relativeFrom="paragraph">
              <wp:posOffset>184785</wp:posOffset>
            </wp:positionV>
            <wp:extent cx="2161540" cy="1616075"/>
            <wp:effectExtent l="0" t="0" r="0" b="317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2161540" cy="1616075"/>
                    </a:xfrm>
                    <a:prstGeom prst="rect">
                      <a:avLst/>
                    </a:prstGeom>
                  </pic:spPr>
                </pic:pic>
              </a:graphicData>
            </a:graphic>
          </wp:anchor>
        </w:drawing>
      </w:r>
      <w:r>
        <w:rPr>
          <w:noProof/>
        </w:rPr>
        <w:drawing>
          <wp:anchor distT="0" distB="0" distL="114300" distR="114300" simplePos="0" relativeHeight="251658246" behindDoc="0" locked="0" layoutInCell="1" allowOverlap="1" wp14:anchorId="14E1CB52" wp14:editId="23A2B5B5">
            <wp:simplePos x="0" y="0"/>
            <wp:positionH relativeFrom="column">
              <wp:posOffset>3889318</wp:posOffset>
            </wp:positionH>
            <wp:positionV relativeFrom="paragraph">
              <wp:posOffset>64712</wp:posOffset>
            </wp:positionV>
            <wp:extent cx="1808761" cy="1808761"/>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pic:nvPicPr>
                  <pic:blipFill>
                    <a:blip r:embed="rId12">
                      <a:extLst>
                        <a:ext uri="{28A0092B-C50C-407E-A947-70E740481C1C}">
                          <a14:useLocalDpi xmlns:a14="http://schemas.microsoft.com/office/drawing/2010/main" val="0"/>
                        </a:ext>
                      </a:extLst>
                    </a:blip>
                    <a:stretch>
                      <a:fillRect/>
                    </a:stretch>
                  </pic:blipFill>
                  <pic:spPr>
                    <a:xfrm>
                      <a:off x="0" y="0"/>
                      <a:ext cx="1808761" cy="1808761"/>
                    </a:xfrm>
                    <a:prstGeom prst="rect">
                      <a:avLst/>
                    </a:prstGeom>
                  </pic:spPr>
                </pic:pic>
              </a:graphicData>
            </a:graphic>
          </wp:anchor>
        </w:drawing>
      </w:r>
    </w:p>
    <w:p w14:paraId="06766E72" w14:textId="77777777" w:rsidR="00B42CF7" w:rsidRDefault="00B42CF7" w:rsidP="00B42CF7">
      <w:pPr>
        <w:pStyle w:val="NormalWeb"/>
        <w:spacing w:line="360" w:lineRule="auto"/>
        <w:rPr>
          <w:b/>
        </w:rPr>
      </w:pPr>
    </w:p>
    <w:p w14:paraId="0877C3C4" w14:textId="77777777" w:rsidR="00B42CF7" w:rsidRDefault="00B42CF7" w:rsidP="00B42CF7">
      <w:pPr>
        <w:pStyle w:val="NormalWeb"/>
        <w:spacing w:line="360" w:lineRule="auto"/>
        <w:rPr>
          <w:b/>
        </w:rPr>
      </w:pPr>
    </w:p>
    <w:p w14:paraId="759DDA17" w14:textId="0FC97EAB" w:rsidR="00B42CF7" w:rsidRDefault="00B42CF7" w:rsidP="00B42CF7">
      <w:pPr>
        <w:pStyle w:val="NormalWeb"/>
        <w:spacing w:line="360" w:lineRule="auto"/>
        <w:rPr>
          <w:b/>
        </w:rPr>
      </w:pPr>
    </w:p>
    <w:p w14:paraId="43C4A4C8" w14:textId="60997F0A" w:rsidR="00B42CF7" w:rsidRDefault="00B42CF7" w:rsidP="00B42CF7">
      <w:pPr>
        <w:pStyle w:val="NormalWeb"/>
        <w:spacing w:line="360" w:lineRule="auto"/>
        <w:rPr>
          <w:b/>
        </w:rPr>
      </w:pPr>
    </w:p>
    <w:p w14:paraId="69F27361" w14:textId="5BC232D4" w:rsidR="00B42CF7" w:rsidRDefault="00B42CF7" w:rsidP="00B42CF7">
      <w:pPr>
        <w:pStyle w:val="NormalWeb"/>
        <w:spacing w:line="360" w:lineRule="auto"/>
        <w:rPr>
          <w:b/>
        </w:rPr>
      </w:pPr>
    </w:p>
    <w:p w14:paraId="15415191" w14:textId="77777777" w:rsidR="00B42CF7" w:rsidRDefault="00B42CF7" w:rsidP="00B42CF7">
      <w:pPr>
        <w:pStyle w:val="NormalWeb"/>
        <w:spacing w:line="360" w:lineRule="auto"/>
        <w:rPr>
          <w:b/>
        </w:rPr>
      </w:pPr>
    </w:p>
    <w:p w14:paraId="70C4B222" w14:textId="77777777" w:rsidR="0064181B" w:rsidRDefault="0064181B" w:rsidP="0064181B">
      <w:pPr>
        <w:pStyle w:val="NormalWeb"/>
        <w:spacing w:line="360" w:lineRule="auto"/>
        <w:rPr>
          <w:b/>
        </w:rPr>
        <w:sectPr w:rsidR="0064181B" w:rsidSect="009E4C3C">
          <w:footerReference w:type="default" r:id="rId13"/>
          <w:pgSz w:w="11906" w:h="16838"/>
          <w:pgMar w:top="1417" w:right="926" w:bottom="1417" w:left="900" w:header="708" w:footer="708" w:gutter="0"/>
          <w:pgNumType w:chapStyle="1"/>
          <w:cols w:space="708"/>
          <w:docGrid w:linePitch="360"/>
        </w:sectPr>
      </w:pPr>
    </w:p>
    <w:p w14:paraId="05E2EEC9" w14:textId="01FD62D2" w:rsidR="00B42CF7" w:rsidRDefault="00B42CF7" w:rsidP="0064181B">
      <w:pPr>
        <w:pStyle w:val="NormalWeb"/>
        <w:spacing w:line="360" w:lineRule="auto"/>
        <w:rPr>
          <w:b/>
        </w:rPr>
      </w:pPr>
    </w:p>
    <w:p w14:paraId="6DEF56F4" w14:textId="59DB7922" w:rsidR="00B42CF7" w:rsidRDefault="00B42CF7" w:rsidP="00191797">
      <w:pPr>
        <w:pStyle w:val="NormalWeb"/>
        <w:tabs>
          <w:tab w:val="left" w:pos="1224"/>
        </w:tabs>
        <w:spacing w:line="360" w:lineRule="auto"/>
        <w:rPr>
          <w:b/>
        </w:rPr>
      </w:pPr>
    </w:p>
    <w:p w14:paraId="11E7C8DA" w14:textId="77777777" w:rsidR="00B42CF7" w:rsidRPr="00A92943" w:rsidRDefault="00B42CF7" w:rsidP="00B42CF7">
      <w:pPr>
        <w:pStyle w:val="NormalWeb"/>
        <w:spacing w:line="360" w:lineRule="auto"/>
        <w:rPr>
          <w:b/>
        </w:rPr>
      </w:pPr>
      <w:r w:rsidRPr="00A92943">
        <w:rPr>
          <w:b/>
        </w:rPr>
        <w:t>İÇİNDEKİLER</w:t>
      </w:r>
    </w:p>
    <w:p w14:paraId="04111091" w14:textId="77777777" w:rsidR="00B42CF7" w:rsidRPr="00A92943" w:rsidRDefault="00B42CF7" w:rsidP="00B42CF7">
      <w:pPr>
        <w:pStyle w:val="NormalWeb"/>
        <w:spacing w:line="360" w:lineRule="auto"/>
        <w:rPr>
          <w:b/>
        </w:rPr>
      </w:pPr>
      <w:r w:rsidRPr="00A92943">
        <w:rPr>
          <w:b/>
        </w:rPr>
        <w:t>1-) Sorular ve Cevaplar</w:t>
      </w:r>
    </w:p>
    <w:bookmarkStart w:id="0" w:name="_Ref120126836"/>
    <w:p w14:paraId="1DB53516" w14:textId="3341FA8D" w:rsidR="00B42CF7" w:rsidRPr="00A92943" w:rsidRDefault="004E67B3" w:rsidP="004259B0">
      <w:pPr>
        <w:pStyle w:val="NormalWeb"/>
        <w:numPr>
          <w:ilvl w:val="0"/>
          <w:numId w:val="2"/>
        </w:numPr>
        <w:spacing w:line="360" w:lineRule="auto"/>
        <w:jc w:val="both"/>
      </w:pPr>
      <w:r w:rsidRPr="00950BC2">
        <w:fldChar w:fldCharType="begin"/>
      </w:r>
      <w:r w:rsidRPr="00950BC2">
        <w:instrText>HYPERLINK  \l "Sf3"</w:instrText>
      </w:r>
      <w:r w:rsidRPr="00950BC2">
        <w:fldChar w:fldCharType="separate"/>
      </w:r>
      <w:r w:rsidR="00B42CF7" w:rsidRPr="00950BC2">
        <w:rPr>
          <w:rStyle w:val="Kpr"/>
          <w:color w:val="auto"/>
        </w:rPr>
        <w:t>Soru ve Cevap – 1</w:t>
      </w:r>
      <w:bookmarkEnd w:id="0"/>
      <w:r w:rsidRPr="00950BC2">
        <w:fldChar w:fldCharType="end"/>
      </w:r>
      <w:r w:rsidR="00B42CF7" w:rsidRPr="00950BC2">
        <w:t>……………………………………………………………</w:t>
      </w:r>
      <w:proofErr w:type="gramStart"/>
      <w:r w:rsidR="00B42CF7" w:rsidRPr="00950BC2">
        <w:t>…</w:t>
      </w:r>
      <w:r w:rsidR="00BD4633" w:rsidRPr="00950BC2">
        <w:t>..</w:t>
      </w:r>
      <w:r w:rsidR="00001E8D" w:rsidRPr="00950BC2">
        <w:t>..</w:t>
      </w:r>
      <w:proofErr w:type="gramEnd"/>
      <w:r w:rsidR="00001E8D" w:rsidRPr="00950BC2">
        <w:t>.</w:t>
      </w:r>
      <w:r w:rsidR="00B42CF7" w:rsidRPr="00950BC2">
        <w:t>…</w:t>
      </w:r>
      <w:r w:rsidR="00334117">
        <w:t>3</w:t>
      </w:r>
      <w:r w:rsidR="00B42CF7">
        <w:t xml:space="preserve">                                                                                                                                    </w:t>
      </w:r>
    </w:p>
    <w:p w14:paraId="4BC25F7D" w14:textId="39D02020" w:rsidR="00B42CF7" w:rsidRPr="00A92943" w:rsidRDefault="00425AAD" w:rsidP="004259B0">
      <w:pPr>
        <w:pStyle w:val="NormalWeb"/>
        <w:numPr>
          <w:ilvl w:val="0"/>
          <w:numId w:val="2"/>
        </w:numPr>
        <w:spacing w:line="360" w:lineRule="auto"/>
      </w:pPr>
      <w:hyperlink w:anchor="Sf31" w:history="1">
        <w:r w:rsidR="00B42CF7" w:rsidRPr="00950BC2">
          <w:rPr>
            <w:rStyle w:val="Kpr"/>
            <w:color w:val="auto"/>
          </w:rPr>
          <w:t>Soru ve Cevap - 2</w:t>
        </w:r>
      </w:hyperlink>
      <w:r w:rsidR="00B42CF7" w:rsidRPr="00950BC2">
        <w:t>…………………………………………………………………</w:t>
      </w:r>
      <w:r w:rsidR="00BD4633" w:rsidRPr="00950BC2">
        <w:t>..</w:t>
      </w:r>
      <w:r w:rsidR="00B42CF7" w:rsidRPr="00950BC2">
        <w:t>…</w:t>
      </w:r>
      <w:r w:rsidR="00334117" w:rsidRPr="00950BC2">
        <w:t>3</w:t>
      </w:r>
    </w:p>
    <w:p w14:paraId="7AD617B9" w14:textId="2DD31DFA" w:rsidR="00B42CF7" w:rsidRPr="00A92943" w:rsidRDefault="00425AAD" w:rsidP="00FE77DC">
      <w:pPr>
        <w:pStyle w:val="NormalWeb"/>
        <w:numPr>
          <w:ilvl w:val="0"/>
          <w:numId w:val="2"/>
        </w:numPr>
        <w:tabs>
          <w:tab w:val="left" w:pos="8789"/>
          <w:tab w:val="left" w:pos="9072"/>
        </w:tabs>
        <w:spacing w:line="360" w:lineRule="auto"/>
      </w:pPr>
      <w:r>
        <w:fldChar w:fldCharType="begin"/>
      </w:r>
      <w:r>
        <w:instrText xml:space="preserve"> HYPERLINK \l "Sf32" </w:instrText>
      </w:r>
      <w:r>
        <w:fldChar w:fldCharType="separate"/>
      </w:r>
      <w:r w:rsidR="00B42CF7" w:rsidRPr="00950BC2">
        <w:rPr>
          <w:rStyle w:val="Kpr"/>
          <w:color w:val="auto"/>
        </w:rPr>
        <w:t>Soru ve Cevap - 3</w:t>
      </w:r>
      <w:r>
        <w:rPr>
          <w:rStyle w:val="Kpr"/>
          <w:color w:val="auto"/>
        </w:rPr>
        <w:fldChar w:fldCharType="end"/>
      </w:r>
      <w:r w:rsidR="00B42CF7">
        <w:t>…………………………………………………………………......</w:t>
      </w:r>
      <w:r w:rsidR="00334117">
        <w:t>3</w:t>
      </w:r>
      <w:r w:rsidR="00B42CF7">
        <w:t xml:space="preserve">      </w:t>
      </w:r>
    </w:p>
    <w:p w14:paraId="025901D5" w14:textId="77777777" w:rsidR="00B42CF7" w:rsidRDefault="00B42CF7" w:rsidP="00B42CF7">
      <w:pPr>
        <w:pStyle w:val="NormalWeb"/>
        <w:spacing w:line="360" w:lineRule="auto"/>
        <w:rPr>
          <w:b/>
          <w:bCs/>
        </w:rPr>
      </w:pPr>
      <w:r>
        <w:rPr>
          <w:b/>
          <w:bCs/>
        </w:rPr>
        <w:t xml:space="preserve">2-) Kinematik Denklemler </w:t>
      </w:r>
    </w:p>
    <w:p w14:paraId="1090285F" w14:textId="69FC8376" w:rsidR="004012D4" w:rsidRDefault="00425AAD" w:rsidP="00175056">
      <w:pPr>
        <w:pStyle w:val="NormalWeb"/>
        <w:numPr>
          <w:ilvl w:val="0"/>
          <w:numId w:val="3"/>
        </w:numPr>
        <w:spacing w:line="360" w:lineRule="auto"/>
        <w:ind w:right="1149"/>
      </w:pPr>
      <w:r>
        <w:fldChar w:fldCharType="begin"/>
      </w:r>
      <w:r>
        <w:instrText xml:space="preserve"> HYPERLINK \l "eksentanımlama" </w:instrText>
      </w:r>
      <w:r>
        <w:fldChar w:fldCharType="separate"/>
      </w:r>
      <w:r w:rsidR="004012D4" w:rsidRPr="00A53FC1">
        <w:rPr>
          <w:rStyle w:val="Kpr"/>
          <w:color w:val="auto"/>
        </w:rPr>
        <w:t>Eksen Tanımlama</w:t>
      </w:r>
      <w:r>
        <w:rPr>
          <w:rStyle w:val="Kpr"/>
          <w:color w:val="auto"/>
        </w:rPr>
        <w:fldChar w:fldCharType="end"/>
      </w:r>
      <w:r w:rsidR="00AC3FC7" w:rsidRPr="00A53FC1">
        <w:t>…………………………………………………………………….</w:t>
      </w:r>
      <w:r w:rsidR="0012431D" w:rsidRPr="00A53FC1">
        <w:t>4</w:t>
      </w:r>
    </w:p>
    <w:p w14:paraId="4E8402FC" w14:textId="02DDAB60" w:rsidR="004012D4" w:rsidRPr="004012D4" w:rsidRDefault="00425AAD" w:rsidP="004259B0">
      <w:pPr>
        <w:pStyle w:val="NormalWeb"/>
        <w:numPr>
          <w:ilvl w:val="0"/>
          <w:numId w:val="3"/>
        </w:numPr>
        <w:spacing w:line="360" w:lineRule="auto"/>
      </w:pPr>
      <w:r>
        <w:fldChar w:fldCharType="begin"/>
      </w:r>
      <w:r>
        <w:instrText xml:space="preserve"> HYPERLINK \l "KonumHızvİvmeDenklemleriarasındak" </w:instrText>
      </w:r>
      <w:r>
        <w:fldChar w:fldCharType="separate"/>
      </w:r>
      <w:r w:rsidR="004012D4" w:rsidRPr="00A53FC1">
        <w:rPr>
          <w:rStyle w:val="Kpr"/>
          <w:color w:val="auto"/>
        </w:rPr>
        <w:t>Konum, Hız ve İvme Denklemleri arasındaki bağıntı</w:t>
      </w:r>
      <w:r>
        <w:rPr>
          <w:rStyle w:val="Kpr"/>
          <w:color w:val="auto"/>
        </w:rPr>
        <w:fldChar w:fldCharType="end"/>
      </w:r>
      <w:r w:rsidR="00AC3FC7" w:rsidRPr="00A53FC1">
        <w:t>………………………………..</w:t>
      </w:r>
      <w:r w:rsidR="005D0024" w:rsidRPr="00A53FC1">
        <w:t>4</w:t>
      </w:r>
    </w:p>
    <w:p w14:paraId="64A577A6" w14:textId="46BFFCBB" w:rsidR="00336E4D" w:rsidRDefault="00425AAD" w:rsidP="004259B0">
      <w:pPr>
        <w:pStyle w:val="NormalWeb"/>
        <w:numPr>
          <w:ilvl w:val="0"/>
          <w:numId w:val="3"/>
        </w:numPr>
        <w:spacing w:line="360" w:lineRule="auto"/>
      </w:pPr>
      <w:r>
        <w:fldChar w:fldCharType="begin"/>
      </w:r>
      <w:r>
        <w:instrText xml:space="preserve"> HYPERLINK \l "HızDenklemleri" </w:instrText>
      </w:r>
      <w:r>
        <w:fldChar w:fldCharType="separate"/>
      </w:r>
      <w:r w:rsidR="00952EC3" w:rsidRPr="00A53FC1">
        <w:rPr>
          <w:rStyle w:val="Kpr"/>
          <w:color w:val="auto"/>
        </w:rPr>
        <w:t>Hız Denklemleri</w:t>
      </w:r>
      <w:r>
        <w:rPr>
          <w:rStyle w:val="Kpr"/>
          <w:color w:val="auto"/>
        </w:rPr>
        <w:fldChar w:fldCharType="end"/>
      </w:r>
      <w:r w:rsidR="00AC3FC7" w:rsidRPr="00A53FC1">
        <w:t>…………………………………………………………………</w:t>
      </w:r>
      <w:r w:rsidR="00555605" w:rsidRPr="00A53FC1">
        <w:t>…...</w:t>
      </w:r>
      <w:r w:rsidR="00E722EA" w:rsidRPr="00A53FC1">
        <w:t>.</w:t>
      </w:r>
      <w:r w:rsidR="005D0024" w:rsidRPr="00A53FC1">
        <w:t>6</w:t>
      </w:r>
    </w:p>
    <w:p w14:paraId="2BA7F1F7" w14:textId="5FEE13FF" w:rsidR="00B42CF7" w:rsidRPr="00E754D5" w:rsidRDefault="00425AAD" w:rsidP="004259B0">
      <w:pPr>
        <w:pStyle w:val="NormalWeb"/>
        <w:numPr>
          <w:ilvl w:val="0"/>
          <w:numId w:val="3"/>
        </w:numPr>
        <w:spacing w:line="360" w:lineRule="auto"/>
      </w:pPr>
      <w:r>
        <w:fldChar w:fldCharType="begin"/>
      </w:r>
      <w:r>
        <w:instrText xml:space="preserve"> HYPERLINK \l "KonumDenklemleri" </w:instrText>
      </w:r>
      <w:r>
        <w:fldChar w:fldCharType="separate"/>
      </w:r>
      <w:r w:rsidR="00952EC3" w:rsidRPr="00A53FC1">
        <w:rPr>
          <w:rStyle w:val="Kpr"/>
          <w:color w:val="auto"/>
        </w:rPr>
        <w:t>Konum Denklemleri</w:t>
      </w:r>
      <w:r>
        <w:rPr>
          <w:rStyle w:val="Kpr"/>
          <w:color w:val="auto"/>
        </w:rPr>
        <w:fldChar w:fldCharType="end"/>
      </w:r>
      <w:r w:rsidR="00952EC3">
        <w:t xml:space="preserve"> </w:t>
      </w:r>
      <w:r w:rsidR="007823CF">
        <w:t>…………………………………………………………………</w:t>
      </w:r>
      <w:r w:rsidR="00555605">
        <w:t>.</w:t>
      </w:r>
      <w:r w:rsidR="00234C18">
        <w:t>7</w:t>
      </w:r>
    </w:p>
    <w:p w14:paraId="64FA634D" w14:textId="545A6CA8" w:rsidR="00B42CF7" w:rsidRDefault="00425AAD" w:rsidP="00175056">
      <w:pPr>
        <w:pStyle w:val="NormalWeb"/>
        <w:numPr>
          <w:ilvl w:val="0"/>
          <w:numId w:val="3"/>
        </w:numPr>
        <w:spacing w:line="360" w:lineRule="auto"/>
        <w:ind w:right="1008"/>
      </w:pPr>
      <w:r>
        <w:fldChar w:fldCharType="begin"/>
      </w:r>
      <w:r>
        <w:instrText xml:space="preserve"> HYPERLINK \l "UçuşYoluAçısıHesabıDenklemleri" </w:instrText>
      </w:r>
      <w:r>
        <w:fldChar w:fldCharType="separate"/>
      </w:r>
      <w:r w:rsidR="00B42CF7" w:rsidRPr="00A53FC1">
        <w:rPr>
          <w:rStyle w:val="Kpr"/>
          <w:color w:val="auto"/>
        </w:rPr>
        <w:t>Uçuş Yolu Açısı Hesabı</w:t>
      </w:r>
      <w:r w:rsidR="006A6650" w:rsidRPr="00A53FC1">
        <w:rPr>
          <w:rStyle w:val="Kpr"/>
          <w:color w:val="auto"/>
        </w:rPr>
        <w:t xml:space="preserve"> </w:t>
      </w:r>
      <w:r w:rsidR="00B42CF7" w:rsidRPr="00A53FC1">
        <w:rPr>
          <w:rStyle w:val="Kpr"/>
          <w:color w:val="auto"/>
        </w:rPr>
        <w:t>Denklemleri</w:t>
      </w:r>
      <w:r>
        <w:rPr>
          <w:rStyle w:val="Kpr"/>
          <w:color w:val="auto"/>
        </w:rPr>
        <w:fldChar w:fldCharType="end"/>
      </w:r>
      <w:r w:rsidR="00B42CF7">
        <w:t>……………………………………………</w:t>
      </w:r>
      <w:r w:rsidR="00175056">
        <w:t>..</w:t>
      </w:r>
      <w:r w:rsidR="00BD4633">
        <w:t>.</w:t>
      </w:r>
      <w:r w:rsidR="00B42CF7">
        <w:t>…</w:t>
      </w:r>
      <w:r w:rsidR="006C1514">
        <w:t>7</w:t>
      </w:r>
    </w:p>
    <w:p w14:paraId="74C07841" w14:textId="77777777" w:rsidR="00B42CF7" w:rsidRDefault="00B42CF7" w:rsidP="00B42CF7">
      <w:pPr>
        <w:pStyle w:val="NormalWeb"/>
        <w:spacing w:line="360" w:lineRule="auto"/>
        <w:rPr>
          <w:b/>
          <w:bCs/>
        </w:rPr>
      </w:pPr>
      <w:r w:rsidRPr="003A3E29">
        <w:rPr>
          <w:b/>
          <w:bCs/>
        </w:rPr>
        <w:t>3-) Benzetim Yapısı</w:t>
      </w:r>
    </w:p>
    <w:p w14:paraId="16D25C6A" w14:textId="2C7056D8" w:rsidR="00B42CF7" w:rsidRPr="00A53FC1" w:rsidRDefault="00E1074C" w:rsidP="00E1074C">
      <w:r>
        <w:rPr>
          <w:noProof/>
        </w:rPr>
        <w:t xml:space="preserve">      </w:t>
      </w:r>
      <w:r w:rsidR="00B42CF7" w:rsidRPr="007822B9">
        <w:rPr>
          <w:noProof/>
        </w:rPr>
        <w:t>1</w:t>
      </w:r>
      <w:r w:rsidR="00B42CF7">
        <w:rPr>
          <w:noProof/>
        </w:rPr>
        <w:t xml:space="preserve">. </w:t>
      </w:r>
      <w:r w:rsidR="00B42CF7" w:rsidRPr="007822B9">
        <w:rPr>
          <w:noProof/>
        </w:rPr>
        <w:t xml:space="preserve"> </w:t>
      </w:r>
      <w:hyperlink w:anchor="EulerMetodu" w:history="1">
        <w:r w:rsidR="00B42CF7" w:rsidRPr="00A53FC1">
          <w:rPr>
            <w:rStyle w:val="Kpr"/>
            <w:noProof/>
            <w:color w:val="auto"/>
          </w:rPr>
          <w:t>Euler Metodu</w:t>
        </w:r>
      </w:hyperlink>
      <w:r w:rsidR="00B42CF7" w:rsidRPr="00A53FC1">
        <w:rPr>
          <w:noProof/>
        </w:rPr>
        <w:t>……………………………………………………………………</w:t>
      </w:r>
      <w:r w:rsidR="00CD7268" w:rsidRPr="00A53FC1">
        <w:rPr>
          <w:noProof/>
        </w:rPr>
        <w:t>…..</w:t>
      </w:r>
      <w:r w:rsidR="00B42CF7" w:rsidRPr="00A53FC1">
        <w:rPr>
          <w:noProof/>
        </w:rPr>
        <w:t>…</w:t>
      </w:r>
      <w:r w:rsidR="006C1514" w:rsidRPr="00A53FC1">
        <w:rPr>
          <w:noProof/>
        </w:rPr>
        <w:t>8</w:t>
      </w:r>
    </w:p>
    <w:p w14:paraId="1F2FF94B" w14:textId="57F76F28" w:rsidR="00B42CF7" w:rsidRPr="00A53FC1" w:rsidRDefault="00CD7268" w:rsidP="00CD7268">
      <w:r w:rsidRPr="00A53FC1">
        <w:t xml:space="preserve">      </w:t>
      </w:r>
      <w:r w:rsidR="00B42CF7" w:rsidRPr="00A53FC1">
        <w:t xml:space="preserve">2.  </w:t>
      </w:r>
      <w:hyperlink w:anchor="Benzetimyapısıveçözümyöntemi" w:history="1">
        <w:r w:rsidR="00B42CF7" w:rsidRPr="00A53FC1">
          <w:rPr>
            <w:rStyle w:val="Kpr"/>
            <w:color w:val="auto"/>
          </w:rPr>
          <w:t>Benzetim Yapısı ve Çözüm Yöntemi</w:t>
        </w:r>
      </w:hyperlink>
      <w:r w:rsidR="00B42CF7" w:rsidRPr="00A53FC1">
        <w:t>…………………………………………</w:t>
      </w:r>
      <w:r w:rsidR="00D963C6" w:rsidRPr="00A53FC1">
        <w:t>.</w:t>
      </w:r>
      <w:r w:rsidRPr="00A53FC1">
        <w:t>…..</w:t>
      </w:r>
      <w:r w:rsidR="00AD24DB" w:rsidRPr="00A53FC1">
        <w:t>…</w:t>
      </w:r>
      <w:r w:rsidR="00B42CF7" w:rsidRPr="00A53FC1">
        <w:t xml:space="preserve"> </w:t>
      </w:r>
      <w:r w:rsidR="00234C18" w:rsidRPr="00A53FC1">
        <w:t>1</w:t>
      </w:r>
      <w:r w:rsidR="006E687C" w:rsidRPr="00A53FC1">
        <w:t>1</w:t>
      </w:r>
    </w:p>
    <w:p w14:paraId="0E7B8139" w14:textId="40B95D96" w:rsidR="00B42CF7" w:rsidRPr="007822B9" w:rsidRDefault="00CD7268" w:rsidP="00CD7268">
      <w:pPr>
        <w:rPr>
          <w:color w:val="000000" w:themeColor="text1"/>
        </w:rPr>
      </w:pPr>
      <w:r w:rsidRPr="00A53FC1">
        <w:t xml:space="preserve">      </w:t>
      </w:r>
      <w:r w:rsidR="00B42CF7" w:rsidRPr="00A53FC1">
        <w:t xml:space="preserve">3.  </w:t>
      </w:r>
      <w:hyperlink w:anchor="MatlabProgramıÜzerindenOluşturulanKo" w:history="1">
        <w:r w:rsidR="00B42CF7" w:rsidRPr="00A53FC1">
          <w:rPr>
            <w:rStyle w:val="Kpr"/>
            <w:bCs/>
            <w:color w:val="auto"/>
          </w:rPr>
          <w:t xml:space="preserve">Matlab Programı </w:t>
        </w:r>
        <w:r w:rsidR="00B42CF7" w:rsidRPr="00A53FC1">
          <w:rPr>
            <w:rStyle w:val="Kpr"/>
            <w:bCs/>
            <w:noProof/>
            <w:color w:val="auto"/>
          </w:rPr>
          <w:t>Üzerinden Oluşturulan Kod Çıktısı</w:t>
        </w:r>
      </w:hyperlink>
      <w:r w:rsidR="00B42CF7">
        <w:rPr>
          <w:bCs/>
          <w:noProof/>
        </w:rPr>
        <w:t>……………………………</w:t>
      </w:r>
      <w:r w:rsidR="00D963C6">
        <w:rPr>
          <w:bCs/>
          <w:noProof/>
        </w:rPr>
        <w:t>…..</w:t>
      </w:r>
      <w:r w:rsidR="00BD4633">
        <w:rPr>
          <w:bCs/>
          <w:noProof/>
        </w:rPr>
        <w:t xml:space="preserve"> </w:t>
      </w:r>
      <w:r w:rsidR="00234C18">
        <w:rPr>
          <w:bCs/>
          <w:noProof/>
        </w:rPr>
        <w:t>1</w:t>
      </w:r>
      <w:r w:rsidR="006E687C">
        <w:rPr>
          <w:bCs/>
          <w:noProof/>
        </w:rPr>
        <w:t>2</w:t>
      </w:r>
    </w:p>
    <w:p w14:paraId="33192C6B" w14:textId="22B9624A" w:rsidR="00B42CF7" w:rsidRPr="00B3639E" w:rsidRDefault="00B42CF7" w:rsidP="00B42CF7">
      <w:pPr>
        <w:pStyle w:val="NormalWeb"/>
        <w:spacing w:line="360" w:lineRule="auto"/>
        <w:rPr>
          <w:color w:val="000000" w:themeColor="text1"/>
        </w:rPr>
      </w:pPr>
      <w:r w:rsidRPr="00B26076">
        <w:rPr>
          <w:b/>
          <w:color w:val="000000" w:themeColor="text1"/>
        </w:rPr>
        <w:t xml:space="preserve">4-) </w:t>
      </w:r>
      <w:r w:rsidRPr="00B26076">
        <w:rPr>
          <w:rFonts w:eastAsiaTheme="minorEastAsia"/>
          <w:b/>
        </w:rPr>
        <w:t xml:space="preserve">Benzetimin </w:t>
      </w:r>
      <w:r>
        <w:rPr>
          <w:rFonts w:eastAsiaTheme="minorEastAsia"/>
          <w:b/>
        </w:rPr>
        <w:t>Doğrulanması</w:t>
      </w:r>
      <w:r w:rsidRPr="00B3639E">
        <w:rPr>
          <w:rFonts w:eastAsiaTheme="minorEastAsia"/>
          <w:bCs/>
        </w:rPr>
        <w:t>……………………………………………………………</w:t>
      </w:r>
      <w:r>
        <w:rPr>
          <w:rFonts w:eastAsiaTheme="minorEastAsia"/>
          <w:bCs/>
        </w:rPr>
        <w:t>…</w:t>
      </w:r>
      <w:r w:rsidR="004231EC">
        <w:rPr>
          <w:rFonts w:eastAsiaTheme="minorEastAsia"/>
          <w:bCs/>
        </w:rPr>
        <w:t>1</w:t>
      </w:r>
      <w:r w:rsidR="006E687C">
        <w:rPr>
          <w:rFonts w:eastAsiaTheme="minorEastAsia"/>
          <w:bCs/>
        </w:rPr>
        <w:t>3</w:t>
      </w:r>
    </w:p>
    <w:p w14:paraId="67C9CE00" w14:textId="3E0C9C45" w:rsidR="00B42CF7" w:rsidRDefault="00B42CF7" w:rsidP="00B42CF7">
      <w:pPr>
        <w:rPr>
          <w:color w:val="000000" w:themeColor="text1"/>
        </w:rPr>
      </w:pPr>
      <w:r>
        <w:rPr>
          <w:b/>
          <w:bCs/>
          <w:color w:val="000000" w:themeColor="text1"/>
        </w:rPr>
        <w:t>5-) Referanslar</w:t>
      </w:r>
      <w:r w:rsidR="00E722EA">
        <w:rPr>
          <w:color w:val="000000" w:themeColor="text1"/>
        </w:rPr>
        <w:t>………………………………………………………………………………</w:t>
      </w:r>
      <w:r w:rsidR="00D74A43">
        <w:rPr>
          <w:color w:val="000000" w:themeColor="text1"/>
        </w:rPr>
        <w:t>1</w:t>
      </w:r>
      <w:r w:rsidR="006E687C">
        <w:rPr>
          <w:color w:val="000000" w:themeColor="text1"/>
        </w:rPr>
        <w:t>4</w:t>
      </w:r>
    </w:p>
    <w:p w14:paraId="43F0BAA1" w14:textId="77777777" w:rsidR="00B42CF7" w:rsidRDefault="00B42CF7" w:rsidP="00B42CF7">
      <w:pPr>
        <w:rPr>
          <w:color w:val="000000" w:themeColor="text1"/>
          <w:highlight w:val="yellow"/>
        </w:rPr>
      </w:pPr>
    </w:p>
    <w:p w14:paraId="5A8276C9" w14:textId="77777777" w:rsidR="00FF1661" w:rsidRDefault="00FF1661" w:rsidP="00FF1661">
      <w:pPr>
        <w:spacing w:line="259" w:lineRule="auto"/>
        <w:jc w:val="left"/>
        <w:rPr>
          <w:color w:val="000000" w:themeColor="text1"/>
        </w:rPr>
      </w:pPr>
    </w:p>
    <w:p w14:paraId="48CCE913" w14:textId="77777777" w:rsidR="00FF1661" w:rsidRDefault="00FF1661" w:rsidP="00FF1661">
      <w:pPr>
        <w:spacing w:line="259" w:lineRule="auto"/>
        <w:jc w:val="left"/>
        <w:rPr>
          <w:color w:val="000000" w:themeColor="text1"/>
        </w:rPr>
      </w:pPr>
    </w:p>
    <w:p w14:paraId="0A1A3DC1" w14:textId="77777777" w:rsidR="00FF1661" w:rsidRDefault="00FF1661" w:rsidP="00FF1661">
      <w:pPr>
        <w:spacing w:line="259" w:lineRule="auto"/>
        <w:jc w:val="left"/>
        <w:rPr>
          <w:color w:val="000000" w:themeColor="text1"/>
        </w:rPr>
      </w:pPr>
    </w:p>
    <w:p w14:paraId="77511C98" w14:textId="77777777" w:rsidR="00FF1661" w:rsidRDefault="00FF1661" w:rsidP="00FF1661">
      <w:pPr>
        <w:spacing w:line="259" w:lineRule="auto"/>
        <w:jc w:val="left"/>
        <w:rPr>
          <w:color w:val="000000" w:themeColor="text1"/>
        </w:rPr>
      </w:pPr>
    </w:p>
    <w:p w14:paraId="17A92D25" w14:textId="77777777" w:rsidR="00FF1661" w:rsidRDefault="00FF1661" w:rsidP="00FF1661">
      <w:pPr>
        <w:spacing w:line="259" w:lineRule="auto"/>
        <w:jc w:val="left"/>
        <w:rPr>
          <w:color w:val="000000" w:themeColor="text1"/>
        </w:rPr>
      </w:pPr>
    </w:p>
    <w:p w14:paraId="097B0AA0" w14:textId="7087753A" w:rsidR="00B42CF7" w:rsidRPr="00FF1661" w:rsidRDefault="00B42CF7" w:rsidP="00FF1661">
      <w:pPr>
        <w:spacing w:line="259" w:lineRule="auto"/>
        <w:jc w:val="left"/>
        <w:rPr>
          <w:color w:val="000000" w:themeColor="text1"/>
          <w:highlight w:val="yellow"/>
        </w:rPr>
      </w:pPr>
      <w:r w:rsidRPr="00B05412">
        <w:rPr>
          <w:b/>
          <w:bCs/>
        </w:rPr>
        <w:lastRenderedPageBreak/>
        <w:t>1-) Sorular ve Cevaplar</w:t>
      </w:r>
    </w:p>
    <w:p w14:paraId="50534A0E" w14:textId="77777777" w:rsidR="00B42CF7" w:rsidRDefault="00B42CF7" w:rsidP="00B42CF7">
      <w:pPr>
        <w:rPr>
          <w:b/>
          <w:bCs/>
        </w:rPr>
      </w:pPr>
    </w:p>
    <w:p w14:paraId="264CE230" w14:textId="77777777" w:rsidR="00B42CF7" w:rsidRDefault="00B42CF7" w:rsidP="004259B0">
      <w:pPr>
        <w:pStyle w:val="ListeParagraf"/>
        <w:numPr>
          <w:ilvl w:val="0"/>
          <w:numId w:val="4"/>
        </w:numPr>
        <w:spacing w:after="0"/>
        <w:jc w:val="left"/>
        <w:rPr>
          <w:b/>
          <w:bCs/>
        </w:rPr>
      </w:pPr>
      <w:bookmarkStart w:id="1" w:name="_Ref120126874"/>
      <w:bookmarkStart w:id="2" w:name="Sf3"/>
      <w:r w:rsidRPr="00E72AC7">
        <w:rPr>
          <w:b/>
          <w:bCs/>
        </w:rPr>
        <w:t xml:space="preserve">Soru ve </w:t>
      </w:r>
      <w:proofErr w:type="gramStart"/>
      <w:r w:rsidRPr="00E72AC7">
        <w:rPr>
          <w:b/>
          <w:bCs/>
        </w:rPr>
        <w:t>Cevap -</w:t>
      </w:r>
      <w:proofErr w:type="gramEnd"/>
      <w:r w:rsidRPr="00E72AC7">
        <w:rPr>
          <w:b/>
          <w:bCs/>
        </w:rPr>
        <w:t xml:space="preserve"> 1</w:t>
      </w:r>
      <w:bookmarkEnd w:id="1"/>
    </w:p>
    <w:bookmarkEnd w:id="2"/>
    <w:p w14:paraId="5DDCEA9A" w14:textId="34D2FAA0" w:rsidR="00B42CF7" w:rsidRDefault="00B42CF7" w:rsidP="00B42CF7">
      <w:pPr>
        <w:rPr>
          <w:b/>
          <w:bCs/>
        </w:rPr>
      </w:pPr>
      <w:r w:rsidRPr="00796BAF">
        <w:rPr>
          <w:b/>
          <w:bCs/>
        </w:rPr>
        <w:t>Kinematik ve dinamik hareket denklemleri nedir, aralarındaki farklar nelerdir?</w:t>
      </w:r>
    </w:p>
    <w:p w14:paraId="20167DB8" w14:textId="3DB1622E" w:rsidR="00AB69C4" w:rsidRDefault="6C5A1EFD" w:rsidP="00AB69C4">
      <w:pPr>
        <w:rPr>
          <w:rStyle w:val="Kpr"/>
        </w:rPr>
      </w:pPr>
      <w:r w:rsidRPr="00692E49">
        <w:t>Dinamik iki alt daldan oluşur: Kinematik ve kinetik. Kinetik sistemler cisimlerin hareketini kuvvet(</w:t>
      </w:r>
      <w:proofErr w:type="spellStart"/>
      <w:r w:rsidRPr="00692E49">
        <w:t>ler</w:t>
      </w:r>
      <w:proofErr w:type="spellEnd"/>
      <w:r w:rsidRPr="00692E49">
        <w:t xml:space="preserve">)in etkisi altında hız, </w:t>
      </w:r>
      <w:proofErr w:type="spellStart"/>
      <w:r w:rsidRPr="00692E49">
        <w:t>yerdeğiştirme</w:t>
      </w:r>
      <w:proofErr w:type="spellEnd"/>
      <w:r w:rsidRPr="00692E49">
        <w:t>, ivme, zaman gibi parametreler arasında ilişkiler kurarak karşılaştırma yapar. Kinematik ise genel anlamda hareketin geometrisini ve zamana bağlı oluşumunu incele</w:t>
      </w:r>
      <w:r w:rsidR="00306135">
        <w:t>yen bilim dalıdır. A</w:t>
      </w:r>
      <w:r w:rsidRPr="00692E49">
        <w:t xml:space="preserve">yrıca </w:t>
      </w:r>
      <w:r w:rsidR="00C40086">
        <w:t>kinematik</w:t>
      </w:r>
      <w:r w:rsidR="00D8649A">
        <w:t>,</w:t>
      </w:r>
      <w:r w:rsidR="00C40086">
        <w:t xml:space="preserve"> </w:t>
      </w:r>
      <w:r w:rsidRPr="00692E49">
        <w:t>hareketler</w:t>
      </w:r>
      <w:r w:rsidR="00E127CE">
        <w:t>e</w:t>
      </w:r>
      <w:r w:rsidRPr="00692E49">
        <w:t xml:space="preserve"> etki eden kuvvet(</w:t>
      </w:r>
      <w:proofErr w:type="spellStart"/>
      <w:r w:rsidRPr="00692E49">
        <w:t>ler</w:t>
      </w:r>
      <w:proofErr w:type="spellEnd"/>
      <w:r w:rsidRPr="00692E49">
        <w:t>)i  göz ardı ed</w:t>
      </w:r>
      <w:r w:rsidR="00E127CE">
        <w:t>erek</w:t>
      </w:r>
      <w:r w:rsidRPr="00692E49">
        <w:t xml:space="preserve"> incele</w:t>
      </w:r>
      <w:r w:rsidR="00601818">
        <w:t>r</w:t>
      </w:r>
      <w:r w:rsidRPr="00692E49">
        <w:t>.</w:t>
      </w:r>
      <w:r w:rsidR="004B4BE9">
        <w:t xml:space="preserve"> </w:t>
      </w:r>
      <w:hyperlink w:anchor="Ref1" w:history="1">
        <w:r w:rsidR="004B4BE9" w:rsidRPr="00A350A3">
          <w:rPr>
            <w:rStyle w:val="Kpr"/>
          </w:rPr>
          <w:t>[1]</w:t>
        </w:r>
        <w:r w:rsidR="00C77C6E" w:rsidRPr="00A350A3">
          <w:rPr>
            <w:rStyle w:val="Kpr"/>
          </w:rPr>
          <w:t xml:space="preserve"> </w:t>
        </w:r>
      </w:hyperlink>
    </w:p>
    <w:p w14:paraId="24C77DB2" w14:textId="77777777" w:rsidR="00AB69C4" w:rsidRPr="00AB69C4" w:rsidRDefault="00AB69C4" w:rsidP="00AB69C4">
      <w:pPr>
        <w:rPr>
          <w:color w:val="0563C1" w:themeColor="hyperlink"/>
          <w:u w:val="single"/>
        </w:rPr>
      </w:pPr>
    </w:p>
    <w:p w14:paraId="3014273E" w14:textId="03E53BAF" w:rsidR="00B42CF7" w:rsidRPr="00692E49" w:rsidRDefault="6C5A1EFD" w:rsidP="00B42CF7">
      <w:pPr>
        <w:rPr>
          <w:ins w:id="3" w:author="OSMAN OKUMUŞ"/>
        </w:rPr>
      </w:pPr>
      <w:ins w:id="4" w:author="OSMAN OKUMUŞ">
        <w:r w:rsidRPr="00692E49">
          <w:t>Dinamik iki alt daldan oluşur: Kinematik ve kinetik. Kinetik sistemler cisimlerin hareketini kuvvet(</w:t>
        </w:r>
        <w:proofErr w:type="spellStart"/>
        <w:r w:rsidRPr="00692E49">
          <w:t>ler</w:t>
        </w:r>
        <w:proofErr w:type="spellEnd"/>
        <w:r w:rsidRPr="00692E49">
          <w:t xml:space="preserve">)in etkisi altında hız, </w:t>
        </w:r>
        <w:proofErr w:type="spellStart"/>
        <w:r w:rsidRPr="00692E49">
          <w:t>yerdeğiştirme</w:t>
        </w:r>
        <w:proofErr w:type="spellEnd"/>
        <w:r w:rsidRPr="00692E49">
          <w:t>, ivme, zaman gibi parametreler arasında ilişkiler kurarak karşılaştırma yapar. Kinematik ise genel anlamda hareketin geometrisini ve zamana bağlı oluşumunu inceler ayrıca bu hareketler etki eden kuvvet(</w:t>
        </w:r>
        <w:proofErr w:type="spellStart"/>
        <w:r w:rsidRPr="00692E49">
          <w:t>ler</w:t>
        </w:r>
        <w:proofErr w:type="spellEnd"/>
        <w:r w:rsidRPr="00692E49">
          <w:t>)in etkisi göz ardı edilerek incelenir.</w:t>
        </w:r>
        <w:r w:rsidR="00FF1329">
          <w:t xml:space="preserve"> </w:t>
        </w:r>
        <w:r w:rsidR="00085E0F" w:rsidRPr="00692E49">
          <w:t xml:space="preserve"> </w:t>
        </w:r>
      </w:ins>
    </w:p>
    <w:p w14:paraId="103236CA" w14:textId="50359212" w:rsidR="00B42CF7" w:rsidRDefault="00B42CF7" w:rsidP="004259B0">
      <w:pPr>
        <w:pStyle w:val="ListeParagraf"/>
        <w:numPr>
          <w:ilvl w:val="0"/>
          <w:numId w:val="4"/>
        </w:numPr>
        <w:spacing w:after="0"/>
        <w:rPr>
          <w:b/>
          <w:bCs/>
        </w:rPr>
      </w:pPr>
      <w:bookmarkStart w:id="5" w:name="Sf31"/>
      <w:r>
        <w:rPr>
          <w:b/>
          <w:bCs/>
        </w:rPr>
        <w:t xml:space="preserve">Soru ve </w:t>
      </w:r>
      <w:proofErr w:type="gramStart"/>
      <w:r>
        <w:rPr>
          <w:b/>
          <w:bCs/>
        </w:rPr>
        <w:t>Cevap -</w:t>
      </w:r>
      <w:proofErr w:type="gramEnd"/>
      <w:r>
        <w:rPr>
          <w:b/>
          <w:bCs/>
        </w:rPr>
        <w:t xml:space="preserve"> 2</w:t>
      </w:r>
    </w:p>
    <w:bookmarkEnd w:id="5"/>
    <w:p w14:paraId="3BFBA9FB" w14:textId="1EF53DCF" w:rsidR="00B42CF7" w:rsidRPr="00692E49" w:rsidRDefault="00B42CF7" w:rsidP="6C5A1EFD">
      <w:pPr>
        <w:pStyle w:val="NormalWeb"/>
        <w:spacing w:before="0" w:beforeAutospacing="0" w:after="0" w:afterAutospacing="0" w:line="360" w:lineRule="auto"/>
        <w:rPr>
          <w:b/>
          <w:bCs/>
        </w:rPr>
      </w:pPr>
      <w:proofErr w:type="spellStart"/>
      <w:r w:rsidRPr="65A0E9A5">
        <w:rPr>
          <w:b/>
          <w:bCs/>
        </w:rPr>
        <w:t>İki</w:t>
      </w:r>
      <w:proofErr w:type="spellEnd"/>
      <w:r w:rsidRPr="65A0E9A5">
        <w:rPr>
          <w:b/>
          <w:bCs/>
        </w:rPr>
        <w:t xml:space="preserve"> serbestlik dereceli kinematik benzetimin, roket dinamik denklemlerinin (motor itki kuvveti ve aerodinamik </w:t>
      </w:r>
      <w:proofErr w:type="spellStart"/>
      <w:r w:rsidRPr="65A0E9A5">
        <w:rPr>
          <w:b/>
          <w:bCs/>
        </w:rPr>
        <w:t>sürükleme</w:t>
      </w:r>
      <w:proofErr w:type="spellEnd"/>
      <w:r w:rsidRPr="65A0E9A5">
        <w:rPr>
          <w:b/>
          <w:bCs/>
        </w:rPr>
        <w:t xml:space="preserve"> kuvveti) de katılarak roket </w:t>
      </w:r>
      <w:proofErr w:type="spellStart"/>
      <w:r w:rsidRPr="65A0E9A5">
        <w:rPr>
          <w:b/>
          <w:bCs/>
        </w:rPr>
        <w:t>uçuşuna</w:t>
      </w:r>
      <w:proofErr w:type="spellEnd"/>
      <w:r w:rsidRPr="65A0E9A5">
        <w:rPr>
          <w:b/>
          <w:bCs/>
        </w:rPr>
        <w:t xml:space="preserve"> uyarlanması ile elde edilecek </w:t>
      </w:r>
      <w:proofErr w:type="spellStart"/>
      <w:r w:rsidRPr="65A0E9A5">
        <w:rPr>
          <w:b/>
          <w:bCs/>
        </w:rPr>
        <w:t>uçus</w:t>
      </w:r>
      <w:proofErr w:type="spellEnd"/>
      <w:r w:rsidRPr="65A0E9A5">
        <w:rPr>
          <w:b/>
          <w:bCs/>
        </w:rPr>
        <w:t xml:space="preserve">̧ benzetimi, roket tasarımında ne </w:t>
      </w:r>
      <w:proofErr w:type="spellStart"/>
      <w:r w:rsidRPr="65A0E9A5">
        <w:rPr>
          <w:b/>
          <w:bCs/>
        </w:rPr>
        <w:t>amaçlarla</w:t>
      </w:r>
      <w:proofErr w:type="spellEnd"/>
      <w:r w:rsidRPr="65A0E9A5">
        <w:rPr>
          <w:b/>
          <w:bCs/>
        </w:rPr>
        <w:t xml:space="preserve"> kullanılabilir, faydaları nelerdir?</w:t>
      </w:r>
    </w:p>
    <w:p w14:paraId="5550DCA4" w14:textId="35FA5645" w:rsidR="00B42CF7" w:rsidRPr="004023F7" w:rsidRDefault="6C5A1EFD" w:rsidP="00B42CF7">
      <w:pPr>
        <w:pStyle w:val="NormalWeb"/>
        <w:spacing w:before="0" w:beforeAutospacing="0" w:after="0" w:afterAutospacing="0" w:line="360" w:lineRule="auto"/>
      </w:pPr>
      <w:r w:rsidRPr="00692E49">
        <w:t xml:space="preserve"> Benzetime bu kuvvetlerin katılmasıyla benzetim sonucu elde ettiğimiz veriler doğrultusunda roket yapısı üzerinde; gövde ölçüsü, burun konisi ve ölçülendirilmesi, kanat seçimi ve ölçülendirilmesi gibi alanlarda istenilen sonuç(</w:t>
      </w:r>
      <w:proofErr w:type="spellStart"/>
      <w:r w:rsidRPr="00692E49">
        <w:t>lar</w:t>
      </w:r>
      <w:proofErr w:type="spellEnd"/>
      <w:r w:rsidRPr="00692E49">
        <w:t>) için roket üzerinde gerekli değişiklikler yapılmasında yardımcı olur</w:t>
      </w:r>
      <w:r w:rsidR="00B80622">
        <w:t>. Bundan dolayı</w:t>
      </w:r>
      <w:r w:rsidRPr="00692E49">
        <w:t xml:space="preserve"> roketin genel yapısı hakkında fikir sahibi olma ve detaylara inildikçe sınırlarımızın oluşmasını sağlar.</w:t>
      </w:r>
      <w:r w:rsidR="009E3F28">
        <w:t xml:space="preserve"> </w:t>
      </w:r>
    </w:p>
    <w:p w14:paraId="3DEBA055" w14:textId="77777777" w:rsidR="00AB69C4" w:rsidRDefault="00AB69C4" w:rsidP="00AB69C4">
      <w:pPr>
        <w:pStyle w:val="NormalWeb"/>
        <w:spacing w:before="0" w:beforeAutospacing="0" w:after="0" w:afterAutospacing="0" w:line="360" w:lineRule="auto"/>
      </w:pPr>
    </w:p>
    <w:p w14:paraId="749C0D81" w14:textId="77777777" w:rsidR="00AB69C4" w:rsidRPr="004023F7" w:rsidRDefault="00AB69C4" w:rsidP="00AB69C4">
      <w:pPr>
        <w:pStyle w:val="NormalWeb"/>
        <w:spacing w:before="0" w:beforeAutospacing="0" w:after="0" w:afterAutospacing="0" w:line="360" w:lineRule="auto"/>
      </w:pPr>
    </w:p>
    <w:p w14:paraId="6B647389" w14:textId="77777777" w:rsidR="00B42CF7" w:rsidRDefault="00B42CF7" w:rsidP="004259B0">
      <w:pPr>
        <w:pStyle w:val="NormalWeb"/>
        <w:numPr>
          <w:ilvl w:val="0"/>
          <w:numId w:val="4"/>
        </w:numPr>
        <w:spacing w:before="0" w:beforeAutospacing="0" w:afterAutospacing="0" w:line="360" w:lineRule="auto"/>
        <w:rPr>
          <w:b/>
          <w:bCs/>
        </w:rPr>
      </w:pPr>
      <w:bookmarkStart w:id="6" w:name="Sf32"/>
      <w:r w:rsidRPr="00F01A70">
        <w:rPr>
          <w:b/>
          <w:bCs/>
        </w:rPr>
        <w:t xml:space="preserve">Soru ve Cevap </w:t>
      </w:r>
      <w:r>
        <w:rPr>
          <w:b/>
          <w:bCs/>
        </w:rPr>
        <w:t>–</w:t>
      </w:r>
      <w:r w:rsidRPr="00F01A70">
        <w:rPr>
          <w:b/>
          <w:bCs/>
        </w:rPr>
        <w:t xml:space="preserve"> 3</w:t>
      </w:r>
    </w:p>
    <w:bookmarkEnd w:id="6"/>
    <w:p w14:paraId="07B14A8E" w14:textId="77777777" w:rsidR="00B42CF7" w:rsidRDefault="00B42CF7" w:rsidP="00B42CF7">
      <w:pPr>
        <w:pStyle w:val="NormalWeb"/>
        <w:spacing w:before="0" w:beforeAutospacing="0" w:afterAutospacing="0" w:line="360" w:lineRule="auto"/>
        <w:rPr>
          <w:b/>
          <w:bCs/>
        </w:rPr>
      </w:pPr>
      <w:proofErr w:type="spellStart"/>
      <w:r w:rsidRPr="001C570A">
        <w:rPr>
          <w:b/>
          <w:bCs/>
        </w:rPr>
        <w:t>İki</w:t>
      </w:r>
      <w:proofErr w:type="spellEnd"/>
      <w:r w:rsidRPr="001C570A">
        <w:rPr>
          <w:b/>
          <w:bCs/>
        </w:rPr>
        <w:t xml:space="preserve"> serbestlik dereceli dinamik </w:t>
      </w:r>
      <w:proofErr w:type="spellStart"/>
      <w:r w:rsidRPr="001C570A">
        <w:rPr>
          <w:b/>
          <w:bCs/>
        </w:rPr>
        <w:t>uçus</w:t>
      </w:r>
      <w:proofErr w:type="spellEnd"/>
      <w:r w:rsidRPr="001C570A">
        <w:rPr>
          <w:b/>
          <w:bCs/>
        </w:rPr>
        <w:t xml:space="preserve">̧ benzetimine Y ekseni etrafında </w:t>
      </w:r>
      <w:proofErr w:type="spellStart"/>
      <w:r w:rsidRPr="001C570A">
        <w:rPr>
          <w:b/>
          <w:bCs/>
        </w:rPr>
        <w:t>açısal</w:t>
      </w:r>
      <w:proofErr w:type="spellEnd"/>
      <w:r w:rsidRPr="001C570A">
        <w:rPr>
          <w:b/>
          <w:bCs/>
        </w:rPr>
        <w:t xml:space="preserve"> hareket eklenerek elde edilecek 3 serbestlik dereceli benzetimin </w:t>
      </w:r>
      <w:proofErr w:type="spellStart"/>
      <w:r w:rsidRPr="001C570A">
        <w:rPr>
          <w:b/>
          <w:bCs/>
        </w:rPr>
        <w:t>getireceği</w:t>
      </w:r>
      <w:proofErr w:type="spellEnd"/>
      <w:r w:rsidRPr="001C570A">
        <w:rPr>
          <w:b/>
          <w:bCs/>
        </w:rPr>
        <w:t xml:space="preserve"> faydalar nelerdir? Bu benzetimin kullanılması </w:t>
      </w:r>
      <w:proofErr w:type="spellStart"/>
      <w:r w:rsidRPr="001C570A">
        <w:rPr>
          <w:b/>
          <w:bCs/>
        </w:rPr>
        <w:t>için</w:t>
      </w:r>
      <w:proofErr w:type="spellEnd"/>
      <w:r w:rsidRPr="001C570A">
        <w:rPr>
          <w:b/>
          <w:bCs/>
        </w:rPr>
        <w:t xml:space="preserve"> roketin ek olarak hangi bilgilerinin bilinmesi ve kullanılması gerekir? </w:t>
      </w:r>
    </w:p>
    <w:p w14:paraId="10D4C792" w14:textId="7BC454E9" w:rsidR="000436F0" w:rsidRDefault="6C5A1EFD" w:rsidP="00B42CF7">
      <w:pPr>
        <w:sectPr w:rsidR="000436F0" w:rsidSect="009E4C3C">
          <w:pgSz w:w="11906" w:h="16838"/>
          <w:pgMar w:top="1417" w:right="926" w:bottom="1417" w:left="900" w:header="708" w:footer="708" w:gutter="0"/>
          <w:pgNumType w:chapStyle="1"/>
          <w:cols w:space="708"/>
          <w:docGrid w:linePitch="360"/>
        </w:sectPr>
      </w:pPr>
      <w:r w:rsidRPr="00B80622">
        <w:t xml:space="preserve">Roketin optimum performansını belirlemek ve gerçeğe yakın uçuş simülasyonları yapmak için bu benzetimden faydalanabiliriz. Aynı zamanda, roketin hareket yönünü etkileyen faktörler olan dönüşü, irtifası ve menzili de modellenebilir. </w:t>
      </w:r>
      <w:proofErr w:type="spellStart"/>
      <w:r w:rsidRPr="00B80622">
        <w:t>Açısal</w:t>
      </w:r>
      <w:proofErr w:type="spellEnd"/>
      <w:r w:rsidRPr="00B80622">
        <w:t xml:space="preserve"> hareketin hesaba katılmasıyla, roketin istenilen yöne doğru daha hassas bir şekilde yönlendirilmesi sağlanabilir. Ancak bunun için roketin ağırlık ve basınç merkezi gibi temel noktalarının yanı sıra kütle atalet momentinin de bilinmesi gerekir. Ayrıca, atmosferik koşulların modellenmesi ve </w:t>
      </w:r>
      <w:proofErr w:type="gramStart"/>
      <w:r w:rsidRPr="00B80622">
        <w:t>rüzgarın</w:t>
      </w:r>
      <w:proofErr w:type="gramEnd"/>
      <w:r w:rsidRPr="00B80622">
        <w:t xml:space="preserve"> dikkate alınması da doğru sonuçlar elde etmemize yardımcı ol</w:t>
      </w:r>
      <w:r w:rsidR="000436F0">
        <w:t>ur</w:t>
      </w:r>
      <w:r w:rsidR="00073E9D">
        <w:t>.</w:t>
      </w:r>
      <w:r w:rsidR="00085E0F">
        <w:t xml:space="preserve"> </w:t>
      </w:r>
    </w:p>
    <w:p w14:paraId="35E8A2AA" w14:textId="38310323" w:rsidR="00B42CF7" w:rsidRDefault="00B42CF7" w:rsidP="00B42CF7">
      <w:pPr>
        <w:pStyle w:val="NormalWeb"/>
        <w:rPr>
          <w:b/>
          <w:bCs/>
        </w:rPr>
      </w:pPr>
      <w:r>
        <w:rPr>
          <w:b/>
          <w:bCs/>
        </w:rPr>
        <w:lastRenderedPageBreak/>
        <w:t>2-) Kinematik Denklemler</w:t>
      </w:r>
    </w:p>
    <w:p w14:paraId="5C0ACF5E" w14:textId="756BBB45" w:rsidR="003D1FBC" w:rsidRPr="00570C05" w:rsidRDefault="0032747C" w:rsidP="0032747C">
      <w:pPr>
        <w:pStyle w:val="NormalWeb"/>
        <w:rPr>
          <w:b/>
          <w:bCs/>
        </w:rPr>
      </w:pPr>
      <w:r>
        <w:rPr>
          <w:b/>
          <w:bCs/>
        </w:rPr>
        <w:t>2.1</w:t>
      </w:r>
      <w:r w:rsidR="00B42CF7">
        <w:rPr>
          <w:b/>
          <w:bCs/>
        </w:rPr>
        <w:t xml:space="preserve"> </w:t>
      </w:r>
      <w:bookmarkStart w:id="7" w:name="eksentanımlama"/>
      <w:r w:rsidR="00B42CF7">
        <w:rPr>
          <w:b/>
          <w:bCs/>
        </w:rPr>
        <w:t>Eksen Tanımlama</w:t>
      </w:r>
      <w:bookmarkEnd w:id="7"/>
    </w:p>
    <w:p w14:paraId="19163E98" w14:textId="16E43B34" w:rsidR="00B42CF7" w:rsidRPr="003D1FBC" w:rsidRDefault="4B802069" w:rsidP="4B802069">
      <w:pPr>
        <w:spacing w:line="259" w:lineRule="auto"/>
        <w:jc w:val="center"/>
        <w:rPr>
          <w:rFonts w:eastAsia="Times New Roman"/>
          <w:b/>
          <w:bCs/>
          <w:lang w:eastAsia="tr-TR"/>
        </w:rPr>
      </w:pPr>
      <w:r w:rsidRPr="4B802069">
        <w:rPr>
          <w:noProof/>
        </w:rPr>
        <w:t xml:space="preserve"> </w:t>
      </w:r>
      <w:r w:rsidR="00B9316E">
        <w:rPr>
          <w:rFonts w:eastAsia="Times New Roman"/>
          <w:b/>
          <w:bCs/>
          <w:noProof/>
          <w:lang w:eastAsia="tr-TR"/>
        </w:rPr>
        <w:drawing>
          <wp:inline distT="0" distB="0" distL="0" distR="0" wp14:anchorId="327B9591" wp14:editId="7C7E0CD3">
            <wp:extent cx="1766249" cy="2649373"/>
            <wp:effectExtent l="0" t="0" r="5715" b="0"/>
            <wp:docPr id="16009541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54137" name="Resim 160095413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8020" cy="2697029"/>
                    </a:xfrm>
                    <a:prstGeom prst="rect">
                      <a:avLst/>
                    </a:prstGeom>
                  </pic:spPr>
                </pic:pic>
              </a:graphicData>
            </a:graphic>
          </wp:inline>
        </w:drawing>
      </w:r>
    </w:p>
    <w:p w14:paraId="258FA4B7" w14:textId="7B71B639" w:rsidR="00136ABE" w:rsidRPr="009F5A7C" w:rsidRDefault="00DF3F7B" w:rsidP="009F5A7C">
      <w:pPr>
        <w:spacing w:line="259" w:lineRule="auto"/>
        <w:ind w:left="4248"/>
        <w:jc w:val="left"/>
        <w:rPr>
          <w:rFonts w:eastAsia="Times New Roman"/>
          <w:b/>
          <w:szCs w:val="24"/>
          <w:lang w:eastAsia="tr-TR"/>
        </w:rPr>
      </w:pPr>
      <w:r>
        <w:rPr>
          <w:b/>
        </w:rPr>
        <w:t xml:space="preserve">      </w:t>
      </w:r>
      <w:r w:rsidR="003D1FBC" w:rsidRPr="008D11E1">
        <w:rPr>
          <w:b/>
        </w:rPr>
        <w:t xml:space="preserve">Şekil </w:t>
      </w:r>
      <w:r w:rsidR="00042E8A">
        <w:rPr>
          <w:b/>
        </w:rPr>
        <w:t>(</w:t>
      </w:r>
      <w:r w:rsidR="003D1FBC" w:rsidRPr="008D11E1">
        <w:rPr>
          <w:b/>
        </w:rPr>
        <w:t>2.1</w:t>
      </w:r>
      <w:r w:rsidR="00042E8A">
        <w:rPr>
          <w:b/>
        </w:rPr>
        <w:t>)</w:t>
      </w:r>
    </w:p>
    <w:p w14:paraId="59FC63C5" w14:textId="078B72C7" w:rsidR="0032747C" w:rsidRDefault="001A42C9" w:rsidP="001A42C9">
      <w:pPr>
        <w:pStyle w:val="NormalWeb"/>
        <w:spacing w:line="360" w:lineRule="auto"/>
        <w:rPr>
          <w:bCs/>
        </w:rPr>
      </w:pPr>
      <w:r>
        <w:rPr>
          <w:bCs/>
        </w:rPr>
        <w:t xml:space="preserve"> </w:t>
      </w:r>
      <w:r w:rsidR="00B42CF7" w:rsidRPr="00DC633F">
        <w:rPr>
          <w:bCs/>
        </w:rPr>
        <w:t xml:space="preserve">Roketin fırlatıldığı ateşleme noktası eksen takımı olarak kabul edilmiştir. X ve Y eksenleri yer yüzeyine paraleldir. X ekseni atış hattı doğrultusuna, Y ekseni </w:t>
      </w:r>
      <w:proofErr w:type="gramStart"/>
      <w:r w:rsidR="00B42CF7" w:rsidRPr="00DC633F">
        <w:rPr>
          <w:bCs/>
        </w:rPr>
        <w:t>sağa</w:t>
      </w:r>
      <w:proofErr w:type="gramEnd"/>
      <w:r w:rsidR="00B42CF7" w:rsidRPr="00DC633F">
        <w:rPr>
          <w:bCs/>
        </w:rPr>
        <w:t>, Z ekseni ise aşağıya doğru tanımlıdır</w:t>
      </w:r>
      <w:r w:rsidR="00B42CF7">
        <w:rPr>
          <w:bCs/>
        </w:rPr>
        <w:t>.</w:t>
      </w:r>
    </w:p>
    <w:p w14:paraId="1CD64DA8" w14:textId="4B820837" w:rsidR="00B42CF7" w:rsidRPr="0032747C" w:rsidRDefault="0032747C" w:rsidP="0032747C">
      <w:pPr>
        <w:pStyle w:val="NormalWeb"/>
        <w:spacing w:line="360" w:lineRule="auto"/>
        <w:rPr>
          <w:bCs/>
        </w:rPr>
      </w:pPr>
      <w:r w:rsidRPr="0032747C">
        <w:rPr>
          <w:b/>
        </w:rPr>
        <w:t>2.2</w:t>
      </w:r>
      <w:r>
        <w:rPr>
          <w:bCs/>
        </w:rPr>
        <w:t xml:space="preserve"> </w:t>
      </w:r>
      <w:bookmarkStart w:id="8" w:name="KonumHızvİvmeDenklemleriarasındak"/>
      <w:r w:rsidR="00B42CF7">
        <w:rPr>
          <w:b/>
          <w:bCs/>
        </w:rPr>
        <w:t xml:space="preserve">Konum, Hız </w:t>
      </w:r>
      <w:r w:rsidR="006064A4">
        <w:rPr>
          <w:b/>
          <w:bCs/>
        </w:rPr>
        <w:t>ve</w:t>
      </w:r>
      <w:r w:rsidR="00B42CF7">
        <w:rPr>
          <w:b/>
          <w:bCs/>
        </w:rPr>
        <w:t xml:space="preserve"> İvme Denklemleri arasındaki bağıntı</w:t>
      </w:r>
      <w:bookmarkEnd w:id="8"/>
    </w:p>
    <w:p w14:paraId="395B80E8" w14:textId="1A420DE2" w:rsidR="009F5A7C" w:rsidRDefault="00D551C7" w:rsidP="009F5A7C">
      <w:pPr>
        <w:pStyle w:val="NormalWeb"/>
        <w:ind w:left="720"/>
        <w:jc w:val="center"/>
        <w:rPr>
          <w:b/>
          <w:bCs/>
        </w:rPr>
      </w:pPr>
      <w:r>
        <w:rPr>
          <w:noProof/>
        </w:rPr>
        <mc:AlternateContent>
          <mc:Choice Requires="wps">
            <w:drawing>
              <wp:anchor distT="0" distB="0" distL="114300" distR="114300" simplePos="0" relativeHeight="251658250" behindDoc="0" locked="0" layoutInCell="1" allowOverlap="1" wp14:anchorId="2AB9D80C" wp14:editId="588B875C">
                <wp:simplePos x="0" y="0"/>
                <wp:positionH relativeFrom="column">
                  <wp:posOffset>3063240</wp:posOffset>
                </wp:positionH>
                <wp:positionV relativeFrom="paragraph">
                  <wp:posOffset>3620135</wp:posOffset>
                </wp:positionV>
                <wp:extent cx="914400" cy="297180"/>
                <wp:effectExtent l="0" t="0" r="5080" b="7620"/>
                <wp:wrapNone/>
                <wp:docPr id="1999401571" name="Metin Kutusu 1"/>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chemeClr val="lt1"/>
                        </a:solidFill>
                        <a:ln w="6350">
                          <a:noFill/>
                        </a:ln>
                      </wps:spPr>
                      <wps:txbx>
                        <w:txbxContent>
                          <w:p w14:paraId="5534DE51" w14:textId="01D64062" w:rsidR="00D551C7" w:rsidRPr="00042E8A" w:rsidRDefault="00D551C7" w:rsidP="00D551C7">
                            <w:pPr>
                              <w:rPr>
                                <w:b/>
                                <w:bCs/>
                              </w:rPr>
                            </w:pPr>
                            <w:r w:rsidRPr="00042E8A">
                              <w:rPr>
                                <w:b/>
                                <w:bCs/>
                              </w:rPr>
                              <w:t>Şekil (2.2)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9D80C" id="_x0000_t202" coordsize="21600,21600" o:spt="202" path="m,l,21600r21600,l21600,xe">
                <v:stroke joinstyle="miter"/>
                <v:path gradientshapeok="t" o:connecttype="rect"/>
              </v:shapetype>
              <v:shape id="Metin Kutusu 1" o:spid="_x0000_s1026" type="#_x0000_t202" style="position:absolute;left:0;text-align:left;margin-left:241.2pt;margin-top:285.05pt;width:1in;height:23.4pt;z-index:25165825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" fillcolor="white [3201]" stroked="f" strokeweight=".5pt">
                <v:textbox>
                  <w:txbxContent>
                    <w:p w14:paraId="5534DE51" w14:textId="01D64062" w:rsidR="00D551C7" w:rsidRPr="00042E8A" w:rsidRDefault="00D551C7" w:rsidP="00D551C7">
                      <w:pPr>
                        <w:rPr>
                          <w:b/>
                          <w:bCs/>
                        </w:rPr>
                      </w:pPr>
                      <w:r w:rsidRPr="00042E8A">
                        <w:rPr>
                          <w:b/>
                          <w:bCs/>
                        </w:rPr>
                        <w:t>Şekil (2.2)</w:t>
                      </w:r>
                    </w:p>
                  </w:txbxContent>
                </v:textbox>
              </v:shape>
            </w:pict>
          </mc:Fallback>
        </mc:AlternateContent>
      </w:r>
      <w:r w:rsidR="009F5A7C">
        <w:rPr>
          <w:noProof/>
        </w:rPr>
        <w:drawing>
          <wp:inline distT="0" distB="0" distL="0" distR="0" wp14:anchorId="731B695F" wp14:editId="34F89A8E">
            <wp:extent cx="3377769" cy="3828744"/>
            <wp:effectExtent l="0" t="0" r="0" b="635"/>
            <wp:docPr id="15157800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2242" cy="3856484"/>
                    </a:xfrm>
                    <a:prstGeom prst="rect">
                      <a:avLst/>
                    </a:prstGeom>
                  </pic:spPr>
                </pic:pic>
              </a:graphicData>
            </a:graphic>
          </wp:inline>
        </w:drawing>
      </w:r>
    </w:p>
    <w:p w14:paraId="07E97FEA" w14:textId="4D362F0D" w:rsidR="00B42CF7" w:rsidRDefault="00534186" w:rsidP="00B42CF7">
      <w:pPr>
        <w:pStyle w:val="NormalWeb"/>
        <w:spacing w:before="0" w:beforeAutospacing="0" w:line="360" w:lineRule="auto"/>
      </w:pPr>
      <w:r>
        <w:rPr>
          <w:b/>
        </w:rPr>
        <w:t xml:space="preserve"> </w:t>
      </w:r>
      <w:r w:rsidR="001A42C9">
        <w:t xml:space="preserve"> </w:t>
      </w:r>
      <w:r w:rsidR="00B42CF7" w:rsidRPr="003138CB">
        <w:t>Roket için noktasal kütle/parçacık varsayımı</w:t>
      </w:r>
      <w:r w:rsidR="00B42CF7">
        <w:t xml:space="preserve"> yapılarak. Şekil </w:t>
      </w:r>
      <w:r w:rsidR="00042E8A">
        <w:t>(</w:t>
      </w:r>
      <w:r w:rsidR="00B42CF7">
        <w:t>2.2</w:t>
      </w:r>
      <w:r w:rsidR="00042E8A">
        <w:t>)</w:t>
      </w:r>
      <w:r w:rsidR="00B42CF7">
        <w:t xml:space="preserve">, </w:t>
      </w:r>
      <w:r w:rsidR="00815E41">
        <w:t xml:space="preserve"> </w:t>
      </w:r>
      <w:r w:rsidR="00B42CF7">
        <w:t xml:space="preserve"> 2 serbestlik dereceli benzetim oluşturmak için 2 boyutlu hareketin yörünge üzerinde yer değiştirme ve hız arasındaki ilişkisini göstermektedir. Şekil 2.2 incelenerek yer değiştirme, hız ve ivme arasındaki matematiksel denklemler açıklanabilir.</w:t>
      </w:r>
    </w:p>
    <w:p w14:paraId="23DCF2BA" w14:textId="77777777" w:rsidR="00B42CF7" w:rsidRDefault="00B42CF7" w:rsidP="00B42CF7">
      <w:pPr>
        <w:pStyle w:val="NormalWeb"/>
        <w:spacing w:before="0" w:beforeAutospacing="0" w:line="360" w:lineRule="auto"/>
      </w:pPr>
      <w:r>
        <w:t>Bir maddenin yer değiştirme vektörü;</w:t>
      </w:r>
      <w:r>
        <w:tab/>
      </w:r>
      <w:r>
        <w:tab/>
      </w:r>
      <w:r w:rsidRPr="00782883">
        <w:t xml:space="preserve">Bir </w:t>
      </w:r>
      <w:r>
        <w:t>cismin</w:t>
      </w:r>
      <w:r w:rsidRPr="00782883">
        <w:t xml:space="preserve"> hız vektörü;</w:t>
      </w:r>
    </w:p>
    <w:p w14:paraId="6E587E51" w14:textId="2CBD6F0F" w:rsidR="00B42CF7" w:rsidRPr="00782883" w:rsidRDefault="00425AAD" w:rsidP="00B42CF7">
      <w:pPr>
        <w:pStyle w:val="NormalWeb"/>
        <w:spacing w:before="0" w:beforeAutospacing="0" w:line="360" w:lineRule="auto"/>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z</m:t>
                </m:r>
              </m:sub>
            </m:sSub>
          </m:e>
        </m:acc>
        <m:d>
          <m:dPr>
            <m:ctrlPr>
              <w:rPr>
                <w:rFonts w:ascii="Cambria Math" w:hAnsi="Cambria Math"/>
                <w:i/>
              </w:rPr>
            </m:ctrlPr>
          </m:dPr>
          <m:e>
            <m:r>
              <w:rPr>
                <w:rFonts w:ascii="Cambria Math" w:hAnsi="Cambria Math"/>
              </w:rPr>
              <m:t>t</m:t>
            </m:r>
          </m:e>
        </m:d>
      </m:oMath>
      <w:r w:rsidR="00B42CF7">
        <w:tab/>
      </w:r>
      <w:r w:rsidR="00B42CF7">
        <w:tab/>
      </w:r>
      <w:r w:rsidR="00B42CF7">
        <w:tab/>
      </w:r>
      <w:r w:rsidR="00B42CF7">
        <w:tab/>
      </w:r>
      <w:r w:rsidR="00B42CF7">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m:t>
                </m:r>
              </m:sub>
            </m:sSub>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rPr>
                  <m:t>t</m:t>
                </m:r>
                <m:r>
                  <w:rPr>
                    <w:rFonts w:ascii="Cambria Math" w:hAnsi="Cambria Math"/>
                  </w:rPr>
                  <m:t>→0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m:t>
                        </m:r>
                      </m:sub>
                    </m:sSub>
                  </m:e>
                </m:acc>
              </m:num>
              <m:den>
                <m:r>
                  <w:rPr>
                    <w:rFonts w:ascii="Cambria Math" w:hAnsi="Cambria Math"/>
                  </w:rPr>
                  <m:t>∆</m:t>
                </m:r>
                <m:r>
                  <w:rPr>
                    <w:rFonts w:ascii="Cambria Math" w:hAnsi="Cambria Math"/>
                  </w:rPr>
                  <m:t>t</m:t>
                </m:r>
              </m:den>
            </m:f>
          </m:e>
        </m:func>
      </m:oMath>
    </w:p>
    <w:p w14:paraId="53F2E4D5" w14:textId="59388677" w:rsidR="00B42CF7" w:rsidRDefault="00425AAD" w:rsidP="00B42CF7">
      <w:pPr>
        <w:pStyle w:val="NormalWeb"/>
        <w:spacing w:before="0" w:beforeAutospacing="0" w:line="360" w:lineRule="auto"/>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m:t>
                </m:r>
              </m:sub>
            </m:sSub>
          </m:e>
        </m:acc>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xml:space="preserve">+ </m:t>
        </m:r>
        <m:acc>
          <m:accPr>
            <m:chr m:val="⃗"/>
            <m:ctrlPr>
              <w:rPr>
                <w:rFonts w:ascii="Cambria Math" w:hAnsi="Cambria Math"/>
                <w:i/>
              </w:rPr>
            </m:ctrlPr>
          </m:accPr>
          <m:e>
            <m:r>
              <w:rPr>
                <w:rFonts w:ascii="Cambria Math" w:hAnsi="Cambria Math"/>
              </w:rPr>
              <m:t>z</m:t>
            </m:r>
          </m:e>
        </m:acc>
        <m:d>
          <m:dPr>
            <m:ctrlPr>
              <w:rPr>
                <w:rFonts w:ascii="Cambria Math" w:hAnsi="Cambria Math"/>
                <w:i/>
              </w:rPr>
            </m:ctrlPr>
          </m:dPr>
          <m:e>
            <m:r>
              <w:rPr>
                <w:rFonts w:ascii="Cambria Math" w:hAnsi="Cambria Math"/>
              </w:rPr>
              <m:t>t</m:t>
            </m:r>
          </m:e>
        </m:d>
      </m:oMath>
      <w:r w:rsidR="00B42CF7">
        <w:tab/>
      </w:r>
      <w:r w:rsidR="00B42CF7">
        <w:tab/>
      </w:r>
      <w:r w:rsidR="00B42CF7">
        <w:tab/>
      </w:r>
      <w:r w:rsidR="00B42CF7">
        <w:tab/>
      </w:r>
      <w:r w:rsidR="00B42CF7">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P</m:t>
                    </m:r>
                  </m:sub>
                </m:sSub>
              </m:e>
            </m:acc>
            <m:r>
              <w:rPr>
                <w:rFonts w:ascii="Cambria Math" w:hAnsi="Cambria Math"/>
              </w:rPr>
              <m:t>)</m:t>
            </m:r>
          </m:num>
          <m:den>
            <m:r>
              <w:rPr>
                <w:rFonts w:ascii="Cambria Math" w:hAnsi="Cambria Math"/>
              </w:rPr>
              <m:t>dt</m:t>
            </m:r>
          </m:den>
        </m:f>
      </m:oMath>
    </w:p>
    <w:p w14:paraId="28419F84" w14:textId="77777777" w:rsidR="00B42CF7" w:rsidRDefault="00B42CF7" w:rsidP="00B42CF7">
      <w:pPr>
        <w:pStyle w:val="NormalWeb"/>
        <w:spacing w:before="0" w:beforeAutospacing="0" w:line="360" w:lineRule="auto"/>
      </w:pPr>
      <w:r>
        <w:t xml:space="preserve">Maddenin </w:t>
      </w:r>
      <w:proofErr w:type="spellStart"/>
      <w:r>
        <w:t>açısal</w:t>
      </w:r>
      <w:proofErr w:type="spellEnd"/>
      <w:r>
        <w:t xml:space="preserve"> hareketi benzetime dahil edilmediğinden </w:t>
      </w:r>
    </w:p>
    <w:p w14:paraId="4F6FF37F" w14:textId="77777777" w:rsidR="003736D3" w:rsidRDefault="00425AAD" w:rsidP="00B42CF7">
      <w:pPr>
        <w:pStyle w:val="NormalWeb"/>
        <w:spacing w:before="0" w:beforeAutospacing="0" w:line="360" w:lineRule="auto"/>
      </w:pPr>
      <m:oMath>
        <m:f>
          <m:fPr>
            <m:ctrlPr>
              <w:rPr>
                <w:rFonts w:ascii="Cambria Math" w:hAnsi="Cambria Math"/>
                <w:i/>
              </w:rPr>
            </m:ctrlPr>
          </m:fPr>
          <m:num>
            <m:r>
              <w:rPr>
                <w:rFonts w:ascii="Cambria Math" w:hAnsi="Cambria Math"/>
              </w:rPr>
              <m:t>d</m:t>
            </m:r>
            <m:acc>
              <m:accPr>
                <m:ctrlPr>
                  <w:rPr>
                    <w:rFonts w:ascii="Cambria Math" w:hAnsi="Cambria Math"/>
                    <w:i/>
                  </w:rPr>
                </m:ctrlPr>
              </m:accPr>
              <m:e>
                <m:r>
                  <w:rPr>
                    <w:rFonts w:ascii="Cambria Math" w:hAnsi="Cambria Math"/>
                  </w:rPr>
                  <m:t>i</m:t>
                </m:r>
              </m:e>
            </m:acc>
          </m:num>
          <m:den>
            <m:r>
              <w:rPr>
                <w:rFonts w:ascii="Cambria Math" w:hAnsi="Cambria Math"/>
              </w:rPr>
              <m:t>dt</m:t>
            </m:r>
          </m:den>
        </m:f>
        <m:r>
          <w:rPr>
            <w:rFonts w:ascii="Cambria Math" w:hAnsi="Cambria Math"/>
          </w:rPr>
          <m:t>=0</m:t>
        </m:r>
      </m:oMath>
      <w:r w:rsidR="00B42CF7">
        <w:tab/>
        <w:t xml:space="preserve">ve   </w:t>
      </w:r>
      <m:oMath>
        <m:f>
          <m:fPr>
            <m:ctrlPr>
              <w:rPr>
                <w:rFonts w:ascii="Cambria Math" w:hAnsi="Cambria Math"/>
                <w:i/>
              </w:rPr>
            </m:ctrlPr>
          </m:fPr>
          <m:num>
            <m:r>
              <w:rPr>
                <w:rFonts w:ascii="Cambria Math" w:hAnsi="Cambria Math"/>
              </w:rPr>
              <m:t>d</m:t>
            </m:r>
            <m:acc>
              <m:accPr>
                <m:ctrlPr>
                  <w:rPr>
                    <w:rFonts w:ascii="Cambria Math" w:hAnsi="Cambria Math"/>
                    <w:i/>
                  </w:rPr>
                </m:ctrlPr>
              </m:accPr>
              <m:e>
                <m:r>
                  <w:rPr>
                    <w:rFonts w:ascii="Cambria Math" w:hAnsi="Cambria Math"/>
                  </w:rPr>
                  <m:t>k</m:t>
                </m:r>
              </m:e>
            </m:acc>
          </m:num>
          <m:den>
            <m:r>
              <w:rPr>
                <w:rFonts w:ascii="Cambria Math" w:hAnsi="Cambria Math"/>
              </w:rPr>
              <m:t>dt</m:t>
            </m:r>
          </m:den>
        </m:f>
        <m:r>
          <w:rPr>
            <w:rFonts w:ascii="Cambria Math" w:hAnsi="Cambria Math"/>
          </w:rPr>
          <m:t>=0</m:t>
        </m:r>
      </m:oMath>
      <w:r w:rsidR="00B42CF7">
        <w:t xml:space="preserve"> eşit olur. Bu çıkarımdan hareketle;   </w:t>
      </w:r>
    </w:p>
    <w:p w14:paraId="78914026" w14:textId="04FAFF2B" w:rsidR="00B42CF7" w:rsidRPr="00F33D8A" w:rsidRDefault="00B42CF7" w:rsidP="003736D3">
      <w:pPr>
        <w:pStyle w:val="NormalWeb"/>
        <w:spacing w:before="0" w:beforeAutospacing="0" w:line="360" w:lineRule="auto"/>
        <w:jc w:val="both"/>
      </w:pP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P</m:t>
            </m:r>
          </m:sub>
        </m:sSub>
        <m:r>
          <w:rPr>
            <w:rFonts w:ascii="Cambria Math" w:hAnsi="Cambria Math"/>
          </w:rPr>
          <m:t>(t)=</m:t>
        </m:r>
        <m:acc>
          <m:accPr>
            <m:chr m:val="̇"/>
            <m:ctrlPr>
              <w:rPr>
                <w:rFonts w:ascii="Cambria Math" w:hAnsi="Cambria Math"/>
                <w:i/>
              </w:rPr>
            </m:ctrlPr>
          </m:accPr>
          <m:e>
            <m:r>
              <w:rPr>
                <w:rFonts w:ascii="Cambria Math" w:hAnsi="Cambria Math"/>
              </w:rPr>
              <m:t>x</m:t>
            </m:r>
          </m:e>
        </m:acc>
        <m:r>
          <w:rPr>
            <w:rFonts w:ascii="Cambria Math" w:hAnsi="Cambria Math"/>
          </w:rPr>
          <m:t>(t)</m:t>
        </m:r>
        <m:acc>
          <m:accPr>
            <m:ctrlPr>
              <w:rPr>
                <w:rFonts w:ascii="Cambria Math" w:hAnsi="Cambria Math"/>
                <w:i/>
              </w:rPr>
            </m:ctrlPr>
          </m:accPr>
          <m:e>
            <m:r>
              <w:rPr>
                <w:rFonts w:ascii="Cambria Math" w:hAnsi="Cambria Math"/>
              </w:rPr>
              <m:t>i</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(t)</m:t>
        </m:r>
        <m:acc>
          <m:accPr>
            <m:ctrlPr>
              <w:rPr>
                <w:rFonts w:ascii="Cambria Math" w:hAnsi="Cambria Math"/>
                <w:i/>
              </w:rPr>
            </m:ctrlPr>
          </m:accPr>
          <m:e>
            <m:r>
              <w:rPr>
                <w:rFonts w:ascii="Cambria Math" w:hAnsi="Cambria Math"/>
              </w:rPr>
              <m:t>k</m:t>
            </m:r>
          </m:e>
        </m:acc>
      </m:oMath>
      <w:r>
        <w:t xml:space="preserve"> </w:t>
      </w:r>
    </w:p>
    <w:p w14:paraId="7756F0A8" w14:textId="42E1140C" w:rsidR="00B42CF7" w:rsidRPr="00D638FF" w:rsidRDefault="67AFF42C" w:rsidP="67AFF42C">
      <w:pPr>
        <w:pStyle w:val="NormalWeb"/>
        <w:spacing w:before="0" w:beforeAutospacing="0" w:line="360" w:lineRule="auto"/>
      </w:pPr>
      <w:r w:rsidRPr="00D638FF">
        <w:t>Bir noktasal parçacığın ivme vektörü;</w:t>
      </w:r>
    </w:p>
    <w:p w14:paraId="56DFD571" w14:textId="16BF9194" w:rsidR="008F2EBA" w:rsidRDefault="00042E8A" w:rsidP="67AFF42C">
      <w:pPr>
        <w:pStyle w:val="NormalWeb"/>
        <w:spacing w:before="0" w:beforeAutospacing="0" w:line="360" w:lineRule="auto"/>
        <w:jc w:val="center"/>
      </w:pPr>
      <w:r>
        <w:rPr>
          <w:noProof/>
        </w:rPr>
        <mc:AlternateContent>
          <mc:Choice Requires="wps">
            <w:drawing>
              <wp:anchor distT="0" distB="0" distL="114300" distR="114300" simplePos="0" relativeHeight="251658251" behindDoc="0" locked="0" layoutInCell="1" allowOverlap="1" wp14:anchorId="12D9E934" wp14:editId="4070BAED">
                <wp:simplePos x="0" y="0"/>
                <wp:positionH relativeFrom="column">
                  <wp:posOffset>2628900</wp:posOffset>
                </wp:positionH>
                <wp:positionV relativeFrom="paragraph">
                  <wp:posOffset>1906905</wp:posOffset>
                </wp:positionV>
                <wp:extent cx="944880" cy="289560"/>
                <wp:effectExtent l="0" t="0" r="7620" b="0"/>
                <wp:wrapNone/>
                <wp:docPr id="1195955833" name="Metin Kutusu 2"/>
                <wp:cNvGraphicFramePr/>
                <a:graphic xmlns:a="http://schemas.openxmlformats.org/drawingml/2006/main">
                  <a:graphicData uri="http://schemas.microsoft.com/office/word/2010/wordprocessingShape">
                    <wps:wsp>
                      <wps:cNvSpPr txBox="1"/>
                      <wps:spPr>
                        <a:xfrm>
                          <a:off x="0" y="0"/>
                          <a:ext cx="944880" cy="289560"/>
                        </a:xfrm>
                        <a:prstGeom prst="rect">
                          <a:avLst/>
                        </a:prstGeom>
                        <a:solidFill>
                          <a:schemeClr val="lt1"/>
                        </a:solidFill>
                        <a:ln w="6350">
                          <a:noFill/>
                        </a:ln>
                      </wps:spPr>
                      <wps:txbx>
                        <w:txbxContent>
                          <w:p w14:paraId="014F3F79" w14:textId="1E3F4982" w:rsidR="00042E8A" w:rsidRPr="00066451" w:rsidRDefault="00066451">
                            <w:pPr>
                              <w:rPr>
                                <w:b/>
                                <w:bCs/>
                              </w:rPr>
                            </w:pPr>
                            <w:r>
                              <w:rPr>
                                <w:b/>
                                <w:bCs/>
                              </w:rPr>
                              <w:t>Şekil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9E934" id="Metin Kutusu 2" o:spid="_x0000_s1027" type="#_x0000_t202" style="position:absolute;left:0;text-align:left;margin-left:207pt;margin-top:150.15pt;width:74.4pt;height:22.8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" fillcolor="white [3201]" stroked="f" strokeweight=".5pt">
                <v:textbox>
                  <w:txbxContent>
                    <w:p w14:paraId="014F3F79" w14:textId="1E3F4982" w:rsidR="00042E8A" w:rsidRPr="00066451" w:rsidRDefault="00066451">
                      <w:pPr>
                        <w:rPr>
                          <w:b/>
                          <w:bCs/>
                        </w:rPr>
                      </w:pPr>
                      <w:r>
                        <w:rPr>
                          <w:b/>
                          <w:bCs/>
                        </w:rPr>
                        <w:t>Şekil (2.3)</w:t>
                      </w:r>
                    </w:p>
                  </w:txbxContent>
                </v:textbox>
              </v:shape>
            </w:pict>
          </mc:Fallback>
        </mc:AlternateContent>
      </w:r>
      <w:r w:rsidR="00175477" w:rsidRPr="00175477">
        <w:rPr>
          <w:noProof/>
        </w:rPr>
        <w:drawing>
          <wp:inline distT="0" distB="0" distL="0" distR="0" wp14:anchorId="4E408CBE" wp14:editId="2C74BA9E">
            <wp:extent cx="2976526" cy="1936059"/>
            <wp:effectExtent l="0" t="0" r="0" b="7620"/>
            <wp:docPr id="17834995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99595" name=""/>
                    <pic:cNvPicPr/>
                  </pic:nvPicPr>
                  <pic:blipFill>
                    <a:blip r:embed="rId16"/>
                    <a:stretch>
                      <a:fillRect/>
                    </a:stretch>
                  </pic:blipFill>
                  <pic:spPr>
                    <a:xfrm>
                      <a:off x="0" y="0"/>
                      <a:ext cx="2989118" cy="1944249"/>
                    </a:xfrm>
                    <a:prstGeom prst="rect">
                      <a:avLst/>
                    </a:prstGeom>
                  </pic:spPr>
                </pic:pic>
              </a:graphicData>
            </a:graphic>
          </wp:inline>
        </w:drawing>
      </w:r>
    </w:p>
    <w:p w14:paraId="728DE215" w14:textId="403C892E" w:rsidR="00B42CF7" w:rsidRPr="0004723B" w:rsidRDefault="00B42CF7" w:rsidP="00B42CF7">
      <w:pPr>
        <w:pStyle w:val="NormalWeb"/>
        <w:spacing w:before="0" w:beforeAutospacing="0" w:line="360" w:lineRule="auto"/>
      </w:pPr>
      <w:r>
        <w:rPr>
          <w:noProof/>
        </w:rPr>
        <mc:AlternateContent>
          <mc:Choice Requires="wps">
            <w:drawing>
              <wp:anchor distT="0" distB="0" distL="114300" distR="114300" simplePos="0" relativeHeight="251658244" behindDoc="1" locked="0" layoutInCell="1" allowOverlap="1" wp14:anchorId="09ACCCD7" wp14:editId="453B0EED">
                <wp:simplePos x="0" y="0"/>
                <wp:positionH relativeFrom="column">
                  <wp:posOffset>1633220</wp:posOffset>
                </wp:positionH>
                <wp:positionV relativeFrom="paragraph">
                  <wp:posOffset>1149985</wp:posOffset>
                </wp:positionV>
                <wp:extent cx="1233377" cy="645041"/>
                <wp:effectExtent l="0" t="0" r="0" b="3175"/>
                <wp:wrapNone/>
                <wp:docPr id="8" name="Metin Kutusu 8"/>
                <wp:cNvGraphicFramePr/>
                <a:graphic xmlns:a="http://schemas.openxmlformats.org/drawingml/2006/main">
                  <a:graphicData uri="http://schemas.microsoft.com/office/word/2010/wordprocessingShape">
                    <wps:wsp>
                      <wps:cNvSpPr txBox="1"/>
                      <wps:spPr>
                        <a:xfrm>
                          <a:off x="0" y="0"/>
                          <a:ext cx="1233377" cy="645041"/>
                        </a:xfrm>
                        <a:prstGeom prst="rect">
                          <a:avLst/>
                        </a:prstGeom>
                        <a:solidFill>
                          <a:schemeClr val="lt1"/>
                        </a:solidFill>
                        <a:ln w="6350">
                          <a:noFill/>
                        </a:ln>
                      </wps:spPr>
                      <wps:txbx>
                        <w:txbxContent>
                          <w:p w14:paraId="52351BCF" w14:textId="77777777" w:rsidR="00B42CF7" w:rsidRPr="0004723B" w:rsidRDefault="00B42CF7" w:rsidP="00B42CF7">
                            <w:pPr>
                              <w:pStyle w:val="NormalWeb"/>
                              <w:spacing w:before="0" w:beforeAutospacing="0" w:after="0" w:afterAutospacing="0"/>
                            </w:pPr>
                            <m:oMathPara>
                              <m:oMathParaPr>
                                <m:jc m:val="center"/>
                              </m:oMathParaPr>
                              <m:oMath>
                                <m:r>
                                  <w:rPr>
                                    <w:rFonts w:ascii="Cambria Math" w:hAnsi="Cambria Math"/>
                                  </w:rPr>
                                  <m:t>a=</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r</m:t>
                                        </m:r>
                                      </m:sub>
                                      <m:sup>
                                        <m:r>
                                          <w:rPr>
                                            <w:rFonts w:ascii="Cambria Math" w:hAnsi="Cambria Math"/>
                                          </w:rPr>
                                          <m:t>2</m:t>
                                        </m:r>
                                      </m:sup>
                                    </m:sSubSup>
                                  </m:e>
                                </m:rad>
                              </m:oMath>
                            </m:oMathPara>
                          </w:p>
                          <w:p w14:paraId="5A78C51D" w14:textId="77777777" w:rsidR="00B42CF7" w:rsidRDefault="00B42CF7" w:rsidP="00B42C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ACCCD7" id="Metin Kutusu 8" o:spid="_x0000_s1028" type="#_x0000_t202" style="position:absolute;margin-left:128.6pt;margin-top:90.55pt;width:97.1pt;height:50.8pt;z-index:-2516582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" fillcolor="white [3201]" stroked="f" strokeweight=".5pt">
                <v:textbox>
                  <w:txbxContent>
                    <w:p w14:paraId="52351BCF" w14:textId="77777777" w:rsidR="00B42CF7" w:rsidRPr="0004723B" w:rsidRDefault="00B42CF7" w:rsidP="00B42CF7">
                      <w:pPr>
                        <w:pStyle w:val="NormalWeb"/>
                        <w:spacing w:before="0" w:beforeAutospacing="0" w:after="0" w:afterAutospacing="0"/>
                      </w:pPr>
                      <m:oMathPara>
                        <m:oMathParaPr>
                          <m:jc m:val="center"/>
                        </m:oMathParaPr>
                        <m:oMath>
                          <m:r>
                            <w:rPr>
                              <w:rFonts w:ascii="Cambria Math" w:hAnsi="Cambria Math"/>
                            </w:rPr>
                            <m:t>a=</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r</m:t>
                                  </m:r>
                                </m:sub>
                                <m:sup>
                                  <m:r>
                                    <w:rPr>
                                      <w:rFonts w:ascii="Cambria Math" w:hAnsi="Cambria Math"/>
                                    </w:rPr>
                                    <m:t>2</m:t>
                                  </m:r>
                                </m:sup>
                              </m:sSubSup>
                            </m:e>
                          </m:rad>
                        </m:oMath>
                      </m:oMathPara>
                    </w:p>
                    <w:p w14:paraId="5A78C51D" w14:textId="77777777" w:rsidR="00B42CF7" w:rsidRDefault="00B42CF7" w:rsidP="00B42CF7"/>
                  </w:txbxContent>
                </v:textbox>
              </v:shape>
            </w:pict>
          </mc:Fallback>
        </mc:AlternateContent>
      </w:r>
      <w:r w:rsidRPr="00E468FA">
        <w:rPr>
          <w:noProof/>
          <w:color w:val="000000" w:themeColor="text1"/>
        </w:rPr>
        <mc:AlternateContent>
          <mc:Choice Requires="wps">
            <w:drawing>
              <wp:anchor distT="0" distB="0" distL="114300" distR="114300" simplePos="0" relativeHeight="251658242" behindDoc="0" locked="0" layoutInCell="1" allowOverlap="1" wp14:anchorId="05B86421" wp14:editId="0DE60B27">
                <wp:simplePos x="0" y="0"/>
                <wp:positionH relativeFrom="column">
                  <wp:posOffset>1249045</wp:posOffset>
                </wp:positionH>
                <wp:positionV relativeFrom="paragraph">
                  <wp:posOffset>972185</wp:posOffset>
                </wp:positionV>
                <wp:extent cx="284480" cy="934720"/>
                <wp:effectExtent l="0" t="0" r="39370" b="17780"/>
                <wp:wrapNone/>
                <wp:docPr id="7" name="Sağ Küme Ayracı 7"/>
                <wp:cNvGraphicFramePr/>
                <a:graphic xmlns:a="http://schemas.openxmlformats.org/drawingml/2006/main">
                  <a:graphicData uri="http://schemas.microsoft.com/office/word/2010/wordprocessingShape">
                    <wps:wsp>
                      <wps:cNvSpPr/>
                      <wps:spPr>
                        <a:xfrm>
                          <a:off x="0" y="0"/>
                          <a:ext cx="284480" cy="9347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FA7E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Küme Ayracı 7" o:spid="_x0000_s1026" type="#_x0000_t88" style="position:absolute;margin-left:98.35pt;margin-top:76.55pt;width:22.4pt;height:73.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" adj="548" strokecolor="#5b9bd5 [3204]" strokeweight=".5pt">
                <v:stroke joinstyle="miter"/>
              </v:shape>
            </w:pict>
          </mc:Fallback>
        </mc:AlternateContent>
      </w:r>
      <w:r w:rsidR="001A42C9">
        <w:rPr>
          <w:noProof/>
        </w:rPr>
        <w:t xml:space="preserve">  </w:t>
      </w:r>
      <w:r>
        <w:rPr>
          <w:noProof/>
        </w:rPr>
        <w:t>Maddenin</w:t>
      </w:r>
      <w:r w:rsidRPr="00A92943">
        <w:t xml:space="preserve"> hız </w:t>
      </w:r>
      <w:proofErr w:type="spellStart"/>
      <w:r w:rsidRPr="00A92943">
        <w:t>vektöru</w:t>
      </w:r>
      <w:proofErr w:type="spellEnd"/>
      <w:r w:rsidRPr="00A92943">
        <w:t xml:space="preserve">̈ </w:t>
      </w:r>
      <w:proofErr w:type="spellStart"/>
      <w:r w:rsidRPr="00A92943">
        <w:t>yörüngeye</w:t>
      </w:r>
      <w:proofErr w:type="spellEnd"/>
      <w:r w:rsidRPr="00A92943">
        <w:t xml:space="preserve"> </w:t>
      </w:r>
      <w:proofErr w:type="spellStart"/>
      <w:r w:rsidRPr="00A92943">
        <w:t>teğettir</w:t>
      </w:r>
      <w:proofErr w:type="spellEnd"/>
      <w:r w:rsidRPr="00A92943">
        <w:t xml:space="preserve"> fakat ivme </w:t>
      </w:r>
      <w:proofErr w:type="spellStart"/>
      <w:r w:rsidRPr="00A92943">
        <w:t>vektörü</w:t>
      </w:r>
      <w:r>
        <w:t>nü</w:t>
      </w:r>
      <w:r w:rsidRPr="00A92943">
        <w:t>n</w:t>
      </w:r>
      <w:proofErr w:type="spellEnd"/>
      <w:r w:rsidRPr="00A92943">
        <w:t xml:space="preserve"> </w:t>
      </w:r>
      <w:proofErr w:type="spellStart"/>
      <w:r w:rsidRPr="00A92943">
        <w:t>yörüngeye</w:t>
      </w:r>
      <w:proofErr w:type="spellEnd"/>
      <w:r w:rsidRPr="00A92943">
        <w:t xml:space="preserve"> </w:t>
      </w:r>
      <w:proofErr w:type="spellStart"/>
      <w:r w:rsidRPr="00A92943">
        <w:t>teğet</w:t>
      </w:r>
      <w:proofErr w:type="spellEnd"/>
      <w:r w:rsidRPr="00A92943">
        <w:t xml:space="preserve"> olup </w:t>
      </w:r>
      <w:proofErr w:type="spellStart"/>
      <w:r w:rsidRPr="00A92943">
        <w:t>olmadığı</w:t>
      </w:r>
      <w:proofErr w:type="spellEnd"/>
      <w:r w:rsidRPr="00A92943">
        <w:t xml:space="preserve"> </w:t>
      </w:r>
      <w:r>
        <w:t xml:space="preserve">ile </w:t>
      </w:r>
      <w:r w:rsidRPr="00A92943">
        <w:t xml:space="preserve">ilgili kesin bir </w:t>
      </w:r>
      <w:proofErr w:type="spellStart"/>
      <w:r w:rsidRPr="00A92943">
        <w:t>şey</w:t>
      </w:r>
      <w:proofErr w:type="spellEnd"/>
      <w:r w:rsidRPr="00A92943">
        <w:t xml:space="preserve"> </w:t>
      </w:r>
      <w:proofErr w:type="spellStart"/>
      <w:r w:rsidRPr="00A92943">
        <w:t>söylenemez</w:t>
      </w:r>
      <w:proofErr w:type="spellEnd"/>
      <w:r w:rsidRPr="00A92943">
        <w:t xml:space="preserve">. Bu yüzden </w:t>
      </w:r>
      <w:proofErr w:type="spellStart"/>
      <w:r w:rsidRPr="00A92943">
        <w:t>radyal</w:t>
      </w:r>
      <w:proofErr w:type="spellEnd"/>
      <w:r w:rsidRPr="00A92943">
        <w:t xml:space="preserve"> ve </w:t>
      </w:r>
      <w:proofErr w:type="spellStart"/>
      <w:r w:rsidRPr="00A92943">
        <w:t>teğe</w:t>
      </w:r>
      <w:r>
        <w:t>t</w:t>
      </w:r>
      <w:r w:rsidRPr="00A92943">
        <w:t>sel</w:t>
      </w:r>
      <w:proofErr w:type="spellEnd"/>
      <w:r w:rsidRPr="00A92943">
        <w:t xml:space="preserve"> ivme sonucu bileşke ivme (Şekil 2.</w:t>
      </w:r>
      <w:r w:rsidR="00066451">
        <w:t>3</w:t>
      </w:r>
      <w:r w:rsidRPr="00A92943">
        <w:t>) değeri</w:t>
      </w:r>
      <w:r>
        <w:t>ni</w:t>
      </w:r>
      <w:r w:rsidRPr="00A92943">
        <w:t xml:space="preserve"> alır.</w:t>
      </w:r>
      <w:r w:rsidRPr="00782883">
        <w:t xml:space="preserve">                                                                                                          </w:t>
      </w:r>
    </w:p>
    <w:p w14:paraId="48273FC2" w14:textId="77777777" w:rsidR="00B42CF7" w:rsidRPr="00852DF9" w:rsidRDefault="00425AAD" w:rsidP="00B42CF7">
      <w:pPr>
        <w:pStyle w:val="NormalWeb"/>
        <w:spacing w:before="0" w:beforeAutospacing="0"/>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w:rPr>
              <w:rFonts w:ascii="Cambria Math" w:hAnsi="Cambria Math"/>
            </w:rPr>
            <m:t>te</m:t>
          </m:r>
          <m:r>
            <w:rPr>
              <w:rFonts w:ascii="Cambria Math" w:hAnsi="Cambria Math"/>
            </w:rPr>
            <m:t>ğ</m:t>
          </m:r>
          <m:r>
            <w:rPr>
              <w:rFonts w:ascii="Cambria Math" w:hAnsi="Cambria Math"/>
            </w:rPr>
            <m:t>etsel</m:t>
          </m:r>
          <m:r>
            <w:rPr>
              <w:rFonts w:ascii="Cambria Math" w:hAnsi="Cambria Math"/>
            </w:rPr>
            <m:t xml:space="preserve"> </m:t>
          </m:r>
          <m:r>
            <w:rPr>
              <w:rFonts w:ascii="Cambria Math" w:hAnsi="Cambria Math"/>
            </w:rPr>
            <m:t>ivme</m:t>
          </m:r>
        </m:oMath>
      </m:oMathPara>
    </w:p>
    <w:p w14:paraId="24C5C055" w14:textId="77777777" w:rsidR="00B42CF7" w:rsidRPr="0004723B" w:rsidRDefault="00425AAD" w:rsidP="00B42CF7">
      <w:pPr>
        <w:pStyle w:val="NormalWeb"/>
        <w:spacing w:before="0" w:beforeAutospacing="0" w:after="0" w:afterAutospacing="0"/>
      </w:pPr>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r>
          <w:rPr>
            <w:rFonts w:ascii="Cambria Math" w:hAnsi="Cambria Math"/>
          </w:rPr>
          <m:t>radyal</m:t>
        </m:r>
        <m:r>
          <w:rPr>
            <w:rFonts w:ascii="Cambria Math" w:hAnsi="Cambria Math"/>
          </w:rPr>
          <m:t xml:space="preserve"> </m:t>
        </m:r>
        <m:r>
          <w:rPr>
            <w:rFonts w:ascii="Cambria Math" w:hAnsi="Cambria Math"/>
          </w:rPr>
          <m:t>ivme</m:t>
        </m:r>
      </m:oMath>
      <w:r w:rsidR="00B42CF7">
        <w:t xml:space="preserve">            </w:t>
      </w:r>
      <w:r w:rsidR="00B42CF7" w:rsidRPr="00A92943">
        <w:rPr>
          <w:i/>
        </w:rPr>
        <w:br/>
      </w:r>
    </w:p>
    <w:p w14:paraId="517041F6" w14:textId="77777777" w:rsidR="00B42CF7" w:rsidRPr="00C305BA" w:rsidRDefault="00B42CF7" w:rsidP="00B42CF7">
      <w:pPr>
        <w:pStyle w:val="NormalWeb"/>
        <w:spacing w:before="0" w:beforeAutospacing="0"/>
      </w:pPr>
      <m:oMathPara>
        <m:oMathParaPr>
          <m:jc m:val="left"/>
        </m:oMathParaPr>
        <m:oMath>
          <m:r>
            <w:rPr>
              <w:rFonts w:ascii="Cambria Math" w:hAnsi="Cambria Math"/>
            </w:rPr>
            <m:t>a=bileşke ivme</m:t>
          </m:r>
        </m:oMath>
      </m:oMathPara>
    </w:p>
    <w:p w14:paraId="5A9F6656" w14:textId="0C267314" w:rsidR="00B42CF7" w:rsidRPr="00EE308F" w:rsidRDefault="00B42CF7" w:rsidP="00B42CF7">
      <w:pPr>
        <w:pStyle w:val="NormalWeb"/>
        <w:spacing w:before="0" w:beforeAutospacing="0" w:line="360" w:lineRule="auto"/>
      </w:pPr>
      <w:r>
        <w:lastRenderedPageBreak/>
        <w:t>Maddenin hareket esnasında ivme vektörü;</w:t>
      </w:r>
    </w:p>
    <w:p w14:paraId="3025E7A1" w14:textId="588C76F5" w:rsidR="00B42CF7" w:rsidRPr="007A24DC" w:rsidRDefault="00425AAD" w:rsidP="00B42CF7">
      <w:pPr>
        <w:pStyle w:val="NormalWeb"/>
        <w:spacing w:before="0" w:beforeAutospacing="0" w:line="360" w:lineRule="auto"/>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t>
                  </m:r>
                  <m:r>
                    <w:rPr>
                      <w:rFonts w:ascii="Cambria Math" w:hAnsi="Cambria Math"/>
                    </w:rPr>
                    <m:t>t</m:t>
                  </m:r>
                  <m:r>
                    <w:rPr>
                      <w:rFonts w:ascii="Cambria Math" w:hAnsi="Cambria Math"/>
                    </w:rPr>
                    <m:t>→0</m:t>
                  </m:r>
                </m:lim>
              </m:limLow>
            </m:fName>
            <m:e>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m:t>
                          </m:r>
                        </m:sub>
                      </m:sSub>
                    </m:e>
                  </m:acc>
                </m:num>
                <m:den>
                  <m:r>
                    <w:rPr>
                      <w:rFonts w:ascii="Cambria Math" w:hAnsi="Cambria Math"/>
                    </w:rPr>
                    <m:t>∆</m:t>
                  </m:r>
                  <m:r>
                    <w:rPr>
                      <w:rFonts w:ascii="Cambria Math" w:hAnsi="Cambria Math"/>
                    </w:rPr>
                    <m:t>t</m:t>
                  </m:r>
                </m:den>
              </m:f>
            </m:e>
          </m:func>
        </m:oMath>
      </m:oMathPara>
    </w:p>
    <w:p w14:paraId="3933E507" w14:textId="1C651597" w:rsidR="00B42CF7" w:rsidRPr="007A24DC" w:rsidRDefault="00425AAD" w:rsidP="00B42CF7">
      <w:pPr>
        <w:pStyle w:val="NormalWeb"/>
        <w:spacing w:before="0" w:beforeAutospacing="0" w:line="360" w:lineRule="auto"/>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m:t>
                      </m:r>
                    </m:sub>
                  </m:sSub>
                </m:e>
              </m:acc>
              <m:r>
                <w:rPr>
                  <w:rFonts w:ascii="Cambria Math" w:hAnsi="Cambria Math"/>
                </w:rPr>
                <m:t>)</m:t>
              </m:r>
            </m:num>
            <m:den>
              <m:r>
                <w:rPr>
                  <w:rFonts w:ascii="Cambria Math" w:hAnsi="Cambria Math"/>
                </w:rPr>
                <m:t>dt</m:t>
              </m:r>
            </m:den>
          </m:f>
        </m:oMath>
      </m:oMathPara>
    </w:p>
    <w:p w14:paraId="77429D21" w14:textId="3EB9B978" w:rsidR="004E1045" w:rsidRPr="007B7904" w:rsidRDefault="004E1045" w:rsidP="004012D4">
      <w:pPr>
        <w:pStyle w:val="NormalWeb"/>
        <w:spacing w:before="0" w:beforeAutospacing="0" w:line="360" w:lineRule="auto"/>
        <w:rPr>
          <w:rFonts w:eastAsiaTheme="minorEastAsia"/>
        </w:rPr>
      </w:pPr>
      <w:r w:rsidRPr="0034254E">
        <w:t xml:space="preserve">Hız ve </w:t>
      </w:r>
      <w:r w:rsidR="00CF5940">
        <w:t>k</w:t>
      </w:r>
      <w:r w:rsidRPr="0034254E">
        <w:t xml:space="preserve">onum denklemleri için ivme sabit ( </w:t>
      </w:r>
      <m:oMath>
        <m:r>
          <w:rPr>
            <w:rFonts w:ascii="Cambria Math" w:hAnsi="Cambria Math"/>
          </w:rPr>
          <m:t>g</m:t>
        </m:r>
      </m:oMath>
      <w:r w:rsidRPr="0034254E">
        <w:t xml:space="preserve">=9.801  </w:t>
      </w:r>
      <m:oMath>
        <m:f>
          <m:fPr>
            <m:type m:val="lin"/>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Pr="0034254E">
        <w:rPr>
          <w:rFonts w:eastAsiaTheme="minorEastAsia"/>
        </w:rPr>
        <w:t xml:space="preserve"> ) kabul edilerek </w:t>
      </w:r>
      <w:r>
        <w:rPr>
          <w:rFonts w:eastAsiaTheme="minorEastAsia"/>
        </w:rPr>
        <w:t>denklem çıkarımları yapı</w:t>
      </w:r>
      <w:r w:rsidR="00044D1C">
        <w:rPr>
          <w:rFonts w:eastAsiaTheme="minorEastAsia"/>
        </w:rPr>
        <w:t>lacaktır.</w:t>
      </w:r>
    </w:p>
    <w:p w14:paraId="41592F0A" w14:textId="568215B3" w:rsidR="00AD55F2" w:rsidRPr="00214B81" w:rsidRDefault="004012D4" w:rsidP="00214B81">
      <w:pPr>
        <w:pStyle w:val="NormalWeb"/>
        <w:spacing w:before="0" w:beforeAutospacing="0" w:line="360" w:lineRule="auto"/>
        <w:rPr>
          <w:rFonts w:eastAsiaTheme="minorEastAsia"/>
        </w:rPr>
      </w:pPr>
      <w:r>
        <w:rPr>
          <w:b/>
          <w:bCs/>
        </w:rPr>
        <w:t>2.</w:t>
      </w:r>
      <w:r w:rsidR="00825059">
        <w:rPr>
          <w:b/>
          <w:bCs/>
        </w:rPr>
        <w:t>3</w:t>
      </w:r>
      <w:r>
        <w:rPr>
          <w:b/>
          <w:bCs/>
        </w:rPr>
        <w:t xml:space="preserve"> </w:t>
      </w:r>
      <w:bookmarkStart w:id="9" w:name="HızDenklemleri"/>
      <w:r w:rsidR="003A3C1D">
        <w:rPr>
          <w:b/>
          <w:bCs/>
        </w:rPr>
        <w:t>Hız Denklemleri</w:t>
      </w:r>
      <w:bookmarkEnd w:id="9"/>
    </w:p>
    <w:p w14:paraId="56F440EC" w14:textId="00A2A85E" w:rsidR="00AD55F2" w:rsidRPr="00434B12" w:rsidRDefault="00AB2385" w:rsidP="00AD55F2">
      <w:pPr>
        <w:pStyle w:val="NormalWeb"/>
        <w:spacing w:before="0" w:beforeAutospacing="0" w:line="360" w:lineRule="auto"/>
      </w:pPr>
      <m:oMathPara>
        <m:oMathParaPr>
          <m:jc m:val="center"/>
        </m:oMathParaPr>
        <m:oMath>
          <m:r>
            <w:rPr>
              <w:rFonts w:ascii="Cambria Math" w:eastAsiaTheme="minorEastAsia" w:hAnsi="Cambria Math"/>
              <w:noProof/>
            </w:rPr>
            <m:t>a</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func>
            <m:funcPr>
              <m:ctrlPr>
                <w:rPr>
                  <w:rFonts w:ascii="Cambria Math" w:eastAsiaTheme="minorEastAsia" w:hAnsi="Cambria Math"/>
                  <w:i/>
                  <w:noProof/>
                </w:rPr>
              </m:ctrlPr>
            </m:funcPr>
            <m:fName>
              <m:limLow>
                <m:limLowPr>
                  <m:ctrlPr>
                    <w:rPr>
                      <w:rFonts w:ascii="Cambria Math" w:eastAsiaTheme="minorEastAsia" w:hAnsi="Cambria Math"/>
                      <w:i/>
                      <w:noProof/>
                    </w:rPr>
                  </m:ctrlPr>
                </m:limLowPr>
                <m:e>
                  <m:r>
                    <m:rPr>
                      <m:sty m:val="p"/>
                    </m:rPr>
                    <w:rPr>
                      <w:rFonts w:ascii="Cambria Math" w:hAnsi="Cambria Math"/>
                      <w:noProof/>
                    </w:rPr>
                    <m:t>lim</m:t>
                  </m:r>
                </m:e>
                <m:lim>
                  <m:r>
                    <w:rPr>
                      <w:rFonts w:ascii="Cambria Math" w:eastAsiaTheme="minorEastAsia" w:hAnsi="Cambria Math"/>
                      <w:noProof/>
                    </w:rPr>
                    <m:t>∆t→0</m:t>
                  </m:r>
                </m:lim>
              </m:limLow>
            </m:fName>
            <m:e>
              <m:f>
                <m:fPr>
                  <m:ctrlPr>
                    <w:rPr>
                      <w:rFonts w:ascii="Cambria Math" w:eastAsiaTheme="minorEastAsia" w:hAnsi="Cambria Math"/>
                      <w:i/>
                      <w:noProof/>
                    </w:rPr>
                  </m:ctrlPr>
                </m:fPr>
                <m:num>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v</m:t>
                      </m:r>
                    </m:e>
                  </m:acc>
                </m:num>
                <m:den>
                  <m:r>
                    <w:rPr>
                      <w:rFonts w:ascii="Cambria Math" w:eastAsiaTheme="minorEastAsia" w:hAnsi="Cambria Math"/>
                      <w:noProof/>
                    </w:rPr>
                    <m:t>∆t</m:t>
                  </m:r>
                </m:den>
              </m:f>
            </m:e>
          </m:func>
        </m:oMath>
      </m:oMathPara>
    </w:p>
    <w:p w14:paraId="3808F65E" w14:textId="4AE037BC" w:rsidR="00AD55F2" w:rsidRPr="00434B12" w:rsidRDefault="00425AAD" w:rsidP="00AD55F2">
      <w:pPr>
        <w:pStyle w:val="NormalWeb"/>
        <w:spacing w:before="0" w:beforeAutospacing="0" w:line="360" w:lineRule="auto"/>
      </w:pPr>
      <m:oMathPara>
        <m:oMathParaPr>
          <m:jc m:val="center"/>
        </m:oMathParaPr>
        <m:oMath>
          <m:acc>
            <m:accPr>
              <m:chr m:val="⃗"/>
              <m:ctrlPr>
                <w:rPr>
                  <w:rFonts w:ascii="Cambria Math" w:hAnsi="Cambria Math"/>
                  <w:i/>
                </w:rPr>
              </m:ctrlPr>
            </m:accPr>
            <m:e>
              <m:r>
                <w:rPr>
                  <w:rFonts w:ascii="Cambria Math" w:hAnsi="Cambria Math"/>
                </w:rPr>
                <m:t>a</m:t>
              </m:r>
            </m:e>
          </m:acc>
          <m:r>
            <w:rPr>
              <w:rFonts w:ascii="Cambria Math" w:hAnsi="Cambria Math"/>
            </w:rPr>
            <m:t>(</m:t>
          </m:r>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dv</m:t>
                  </m:r>
                </m:e>
              </m:acc>
            </m:num>
            <m:den>
              <m:r>
                <w:rPr>
                  <w:rFonts w:ascii="Cambria Math" w:hAnsi="Cambria Math"/>
                </w:rPr>
                <m:t>dt</m:t>
              </m:r>
            </m:den>
          </m:f>
        </m:oMath>
      </m:oMathPara>
    </w:p>
    <w:p w14:paraId="7E916803" w14:textId="2B502BC9" w:rsidR="00AD55F2" w:rsidRPr="00434B12" w:rsidRDefault="00425AAD" w:rsidP="00AD55F2">
      <w:pPr>
        <w:pStyle w:val="NormalWeb"/>
        <w:spacing w:before="0" w:beforeAutospacing="0" w:line="360" w:lineRule="auto"/>
      </w:pPr>
      <m:oMathPara>
        <m:oMathParaPr>
          <m:jc m:val="center"/>
        </m:oMathParaPr>
        <m:oMath>
          <m:nary>
            <m:naryPr>
              <m:limLoc m:val="undOvr"/>
              <m:subHide m:val="1"/>
              <m:supHide m:val="1"/>
              <m:ctrlPr>
                <w:rPr>
                  <w:rFonts w:ascii="Cambria Math" w:hAnsi="Cambria Math"/>
                  <w:i/>
                  <w:iCs/>
                </w:rPr>
              </m:ctrlPr>
            </m:naryPr>
            <m:sub/>
            <m:sup/>
            <m:e>
              <m:acc>
                <m:accPr>
                  <m:chr m:val="⃗"/>
                  <m:ctrlPr>
                    <w:rPr>
                      <w:rFonts w:ascii="Cambria Math" w:hAnsi="Cambria Math"/>
                      <w:i/>
                    </w:rPr>
                  </m:ctrlPr>
                </m:accPr>
                <m:e>
                  <m:r>
                    <w:rPr>
                      <w:rFonts w:ascii="Cambria Math" w:hAnsi="Cambria Math"/>
                    </w:rPr>
                    <m:t>dv</m:t>
                  </m:r>
                </m:e>
              </m:acc>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a</m:t>
                  </m:r>
                  <m:d>
                    <m:dPr>
                      <m:ctrlPr>
                        <w:rPr>
                          <w:rFonts w:ascii="Cambria Math" w:hAnsi="Cambria Math"/>
                          <w:i/>
                          <w:iCs/>
                        </w:rPr>
                      </m:ctrlPr>
                    </m:dPr>
                    <m:e>
                      <m:r>
                        <w:rPr>
                          <w:rFonts w:ascii="Cambria Math" w:hAnsi="Cambria Math"/>
                        </w:rPr>
                        <m:t>t</m:t>
                      </m:r>
                    </m:e>
                  </m:d>
                  <m:r>
                    <w:rPr>
                      <w:rFonts w:ascii="Cambria Math" w:hAnsi="Cambria Math"/>
                    </w:rPr>
                    <m:t>dt</m:t>
                  </m:r>
                </m:e>
              </m:nary>
            </m:e>
          </m:nary>
        </m:oMath>
      </m:oMathPara>
    </w:p>
    <w:p w14:paraId="4134F678" w14:textId="27E02E44" w:rsidR="00AD55F2" w:rsidRPr="00434B12" w:rsidRDefault="00425AAD" w:rsidP="00AD55F2">
      <w:pPr>
        <w:pStyle w:val="NormalWeb"/>
        <w:spacing w:before="0" w:beforeAutospacing="0" w:line="360" w:lineRule="auto"/>
      </w:pPr>
      <m:oMathPara>
        <m:oMathParaPr>
          <m:jc m:val="center"/>
        </m:oMathParaPr>
        <m:oMath>
          <m:nary>
            <m:naryPr>
              <m:limLoc m:val="subSup"/>
              <m:ctrlPr>
                <w:rPr>
                  <w:rFonts w:ascii="Cambria Math" w:hAnsi="Cambria Math"/>
                  <w:i/>
                  <w:iCs/>
                </w:rPr>
              </m:ctrlPr>
            </m:naryPr>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ub>
            <m:sup>
              <m:r>
                <w:rPr>
                  <w:rFonts w:ascii="Cambria Math" w:hAnsi="Cambria Math"/>
                </w:rPr>
                <m:t>v</m:t>
              </m:r>
              <m:r>
                <w:rPr>
                  <w:rFonts w:ascii="Cambria Math" w:hAnsi="Cambria Math"/>
                </w:rPr>
                <m:t>(</m:t>
              </m:r>
              <m:r>
                <w:rPr>
                  <w:rFonts w:ascii="Cambria Math" w:hAnsi="Cambria Math"/>
                </w:rPr>
                <m:t>t</m:t>
              </m:r>
              <m:r>
                <w:rPr>
                  <w:rFonts w:ascii="Cambria Math" w:hAnsi="Cambria Math"/>
                </w:rPr>
                <m:t>)</m:t>
              </m:r>
            </m:sup>
            <m:e>
              <m:acc>
                <m:accPr>
                  <m:chr m:val="⃗"/>
                  <m:ctrlPr>
                    <w:rPr>
                      <w:rFonts w:ascii="Cambria Math" w:hAnsi="Cambria Math"/>
                      <w:i/>
                    </w:rPr>
                  </m:ctrlPr>
                </m:accPr>
                <m:e>
                  <m:r>
                    <w:rPr>
                      <w:rFonts w:ascii="Cambria Math" w:hAnsi="Cambria Math"/>
                    </w:rPr>
                    <m:t>dv</m:t>
                  </m:r>
                </m:e>
              </m:acc>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w:rPr>
                      <w:rFonts w:ascii="Cambria Math" w:hAnsi="Cambria Math"/>
                    </w:rPr>
                    <m:t>a</m:t>
                  </m:r>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e>
          </m:nary>
        </m:oMath>
      </m:oMathPara>
    </w:p>
    <w:p w14:paraId="655678AC" w14:textId="41605DCA" w:rsidR="00AD55F2" w:rsidRPr="00434B12" w:rsidRDefault="00AB2385" w:rsidP="00AD55F2">
      <w:pPr>
        <w:pStyle w:val="NormalWeb"/>
        <w:spacing w:before="0" w:beforeAutospacing="0" w:line="360" w:lineRule="auto"/>
      </w:pPr>
      <m:oMathPara>
        <m:oMathParaPr>
          <m:jc m:val="center"/>
        </m:oMathParaPr>
        <m:oMath>
          <m:r>
            <w:rPr>
              <w:rFonts w:ascii="Cambria Math" w:hAnsi="Cambria Math"/>
            </w:rPr>
            <m:t>v</m:t>
          </m:r>
          <m:f>
            <m:fPr>
              <m:type m:val="noBar"/>
              <m:ctrlPr>
                <w:rPr>
                  <w:rFonts w:ascii="Cambria Math" w:hAnsi="Cambria Math"/>
                  <w:i/>
                  <w:iCs/>
                </w:rPr>
              </m:ctrlPr>
            </m:fPr>
            <m:num>
              <m:r>
                <w:rPr>
                  <w:rFonts w:ascii="Cambria Math" w:hAnsi="Cambria Math"/>
                </w:rPr>
                <m:t>v(t)</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en>
          </m:f>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w:rPr>
                  <w:rFonts w:ascii="Cambria Math" w:hAnsi="Cambria Math"/>
                </w:rPr>
                <m:t>a(t)dt</m:t>
              </m:r>
            </m:e>
          </m:nary>
        </m:oMath>
      </m:oMathPara>
    </w:p>
    <w:p w14:paraId="69A77AFB" w14:textId="5925E4E5" w:rsidR="00AD55F2" w:rsidRPr="00434B12" w:rsidRDefault="00AB2385" w:rsidP="00AD55F2">
      <w:pPr>
        <w:pStyle w:val="NormalWeb"/>
        <w:spacing w:before="0" w:beforeAutospacing="0" w:line="360" w:lineRule="auto"/>
      </w:pPr>
      <m:oMathPara>
        <m:oMathParaPr>
          <m:jc m:val="center"/>
        </m:oMathParaPr>
        <m:oMath>
          <m:r>
            <w:rPr>
              <w:rFonts w:ascii="Cambria Math" w:hAnsi="Cambria Math"/>
            </w:rPr>
            <m:t>v</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w:rPr>
                  <w:rFonts w:ascii="Cambria Math" w:hAnsi="Cambria Math"/>
                </w:rPr>
                <m:t>a(t)dt</m:t>
              </m:r>
            </m:e>
          </m:nary>
        </m:oMath>
      </m:oMathPara>
    </w:p>
    <w:p w14:paraId="0FF14BF3" w14:textId="3ABF69D2" w:rsidR="00AD55F2" w:rsidRPr="00434B12" w:rsidRDefault="00AB2385" w:rsidP="00434B12">
      <w:pPr>
        <w:pStyle w:val="NormalWeb"/>
        <w:spacing w:before="0" w:beforeAutospacing="0" w:line="360" w:lineRule="auto"/>
        <w:jc w:val="center"/>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acc>
        <m:r>
          <w:rPr>
            <w:rFonts w:ascii="Cambria Math" w:eastAsiaTheme="minorEastAsia"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w:rPr>
                <w:rFonts w:ascii="Cambria Math" w:hAnsi="Cambria Math"/>
              </w:rPr>
              <m:t>a(t)dt</m:t>
            </m:r>
          </m:e>
        </m:nary>
      </m:oMath>
      <w:r w:rsidR="00AD55F2">
        <w:rPr>
          <w:iCs/>
        </w:rPr>
        <w:t xml:space="preserve"> </w:t>
      </w:r>
      <w:r w:rsidR="00AD55F2" w:rsidRPr="00291E32">
        <w:rPr>
          <w:rFonts w:eastAsiaTheme="minorEastAsia"/>
        </w:rPr>
        <w:t>………(2.</w:t>
      </w:r>
      <w:r w:rsidR="008C5AAE">
        <w:rPr>
          <w:rFonts w:eastAsiaTheme="minorEastAsia"/>
        </w:rPr>
        <w:t>3</w:t>
      </w:r>
      <w:r w:rsidR="00AD55F2" w:rsidRPr="00291E32">
        <w:rPr>
          <w:rFonts w:eastAsiaTheme="minorEastAsia"/>
        </w:rPr>
        <w:t>.1)</w:t>
      </w:r>
    </w:p>
    <w:p w14:paraId="5F554222" w14:textId="4EE7444B" w:rsidR="00434B12" w:rsidRDefault="00434B12" w:rsidP="00434B12">
      <w:pPr>
        <w:rPr>
          <w:rFonts w:eastAsiaTheme="minorEastAsia"/>
          <w:iCs/>
        </w:rPr>
      </w:pPr>
      <w:r w:rsidRPr="00291E32">
        <w:rPr>
          <w:rFonts w:eastAsiaTheme="minorEastAsia"/>
          <w:iCs/>
        </w:rPr>
        <w:t>(2.</w:t>
      </w:r>
      <w:r w:rsidR="00825059">
        <w:rPr>
          <w:rFonts w:eastAsiaTheme="minorEastAsia"/>
          <w:iCs/>
        </w:rPr>
        <w:t>3</w:t>
      </w:r>
      <w:r w:rsidRPr="00291E32">
        <w:rPr>
          <w:rFonts w:eastAsiaTheme="minorEastAsia"/>
          <w:iCs/>
        </w:rPr>
        <w:t>.1)</w:t>
      </w:r>
      <w:r w:rsidRPr="007C639B">
        <w:rPr>
          <w:rFonts w:eastAsiaTheme="minorEastAsia"/>
          <w:iCs/>
        </w:rPr>
        <w:t xml:space="preserve"> denklem</w:t>
      </w:r>
      <w:r>
        <w:rPr>
          <w:rFonts w:eastAsiaTheme="minorEastAsia"/>
          <w:iCs/>
        </w:rPr>
        <w:t xml:space="preserve">inde bu adımdan itibaren analitik yöntemle çözülemediği için nümerik </w:t>
      </w:r>
      <w:proofErr w:type="spellStart"/>
      <w:r>
        <w:rPr>
          <w:rFonts w:eastAsiaTheme="minorEastAsia"/>
          <w:iCs/>
        </w:rPr>
        <w:t>metod</w:t>
      </w:r>
      <w:proofErr w:type="spellEnd"/>
      <w:r>
        <w:rPr>
          <w:rFonts w:eastAsiaTheme="minorEastAsia"/>
          <w:iCs/>
        </w:rPr>
        <w:t xml:space="preserve">  kullanılması gerekmektedir. </w:t>
      </w:r>
      <w:r w:rsidR="00977F18">
        <w:rPr>
          <w:rFonts w:eastAsiaTheme="minorEastAsia"/>
          <w:iCs/>
        </w:rPr>
        <w:t xml:space="preserve">Nümerik </w:t>
      </w:r>
      <w:proofErr w:type="spellStart"/>
      <w:r w:rsidR="00977F18">
        <w:rPr>
          <w:rFonts w:eastAsiaTheme="minorEastAsia"/>
          <w:iCs/>
        </w:rPr>
        <w:t>metod</w:t>
      </w:r>
      <w:proofErr w:type="spellEnd"/>
      <w:r w:rsidR="00977F18">
        <w:rPr>
          <w:rFonts w:eastAsiaTheme="minorEastAsia"/>
          <w:iCs/>
        </w:rPr>
        <w:t xml:space="preserve"> olarak </w:t>
      </w:r>
      <w:proofErr w:type="spellStart"/>
      <w:r w:rsidR="00977F18">
        <w:rPr>
          <w:rFonts w:eastAsiaTheme="minorEastAsia"/>
          <w:iCs/>
        </w:rPr>
        <w:t>Euler</w:t>
      </w:r>
      <w:proofErr w:type="spellEnd"/>
      <w:r w:rsidR="00977F18">
        <w:rPr>
          <w:rFonts w:eastAsiaTheme="minorEastAsia"/>
          <w:iCs/>
        </w:rPr>
        <w:t xml:space="preserve"> metodu seçilmiş olup</w:t>
      </w:r>
      <w:r>
        <w:rPr>
          <w:rFonts w:eastAsiaTheme="minorEastAsia"/>
          <w:iCs/>
        </w:rPr>
        <w:t xml:space="preserve"> </w:t>
      </w:r>
      <w:r w:rsidRPr="00291E32">
        <w:rPr>
          <w:rFonts w:eastAsiaTheme="minorEastAsia"/>
        </w:rPr>
        <w:t>(2.</w:t>
      </w:r>
      <w:r w:rsidR="00825059">
        <w:rPr>
          <w:rFonts w:eastAsiaTheme="minorEastAsia"/>
        </w:rPr>
        <w:t>3</w:t>
      </w:r>
      <w:r w:rsidRPr="00291E32">
        <w:rPr>
          <w:rFonts w:eastAsiaTheme="minorEastAsia"/>
        </w:rPr>
        <w:t>.2)</w:t>
      </w:r>
      <w:r>
        <w:rPr>
          <w:rFonts w:eastAsiaTheme="minorEastAsia"/>
          <w:iCs/>
        </w:rPr>
        <w:t xml:space="preserve"> denklem sistemine dönüşüm yapılmıştır.</w:t>
      </w:r>
    </w:p>
    <w:p w14:paraId="761818A3" w14:textId="1EB89B5F" w:rsidR="00434B12" w:rsidRPr="007C639B" w:rsidRDefault="00425AAD" w:rsidP="004012D4">
      <w:pPr>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e>
        </m:acc>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=0)+</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m:t>
                    </m:r>
                  </m:sub>
                </m:sSub>
              </m:e>
            </m:acc>
            <m:r>
              <w:rPr>
                <w:rFonts w:ascii="Cambria Math" w:hAnsi="Cambria Math"/>
              </w:rPr>
              <m:t>(</m:t>
            </m:r>
            <m:r>
              <w:rPr>
                <w:rFonts w:ascii="Cambria Math" w:hAnsi="Cambria Math"/>
              </w:rPr>
              <m:t>t</m:t>
            </m:r>
            <m:r>
              <w:rPr>
                <w:rFonts w:ascii="Cambria Math" w:hAnsi="Cambria Math"/>
              </w:rPr>
              <m:t>)</m:t>
            </m:r>
            <m:r>
              <w:rPr>
                <w:rFonts w:ascii="Cambria Math" w:hAnsi="Cambria Math"/>
              </w:rPr>
              <m:t>dt</m:t>
            </m:r>
          </m:e>
        </m:nary>
      </m:oMath>
      <w:r w:rsidR="004012D4" w:rsidRPr="00291E32">
        <w:rPr>
          <w:rFonts w:eastAsiaTheme="minorEastAsia"/>
        </w:rPr>
        <w:t>………(2.</w:t>
      </w:r>
      <w:r w:rsidR="00984E63">
        <w:rPr>
          <w:rFonts w:eastAsiaTheme="minorEastAsia"/>
        </w:rPr>
        <w:t>3</w:t>
      </w:r>
      <w:r w:rsidR="004012D4" w:rsidRPr="00291E32">
        <w:rPr>
          <w:rFonts w:eastAsiaTheme="minorEastAsia"/>
        </w:rPr>
        <w:t>.</w:t>
      </w:r>
      <w:r w:rsidR="005B1078" w:rsidRPr="00291E32">
        <w:rPr>
          <w:rFonts w:eastAsiaTheme="minorEastAsia"/>
        </w:rPr>
        <w:t>2</w:t>
      </w:r>
      <w:r w:rsidR="004012D4" w:rsidRPr="00291E32">
        <w:rPr>
          <w:rFonts w:eastAsiaTheme="minorEastAsia"/>
        </w:rPr>
        <w:t>)</w:t>
      </w:r>
    </w:p>
    <w:p w14:paraId="21B95DEE" w14:textId="77777777" w:rsidR="00434B12" w:rsidRPr="00434B12" w:rsidRDefault="00434B12" w:rsidP="00AD55F2">
      <w:pPr>
        <w:pStyle w:val="NormalWeb"/>
        <w:spacing w:before="0" w:beforeAutospacing="0" w:line="360" w:lineRule="auto"/>
        <w:rPr>
          <w:b/>
          <w:bCs/>
        </w:rPr>
      </w:pPr>
    </w:p>
    <w:p w14:paraId="11B50310" w14:textId="57875595" w:rsidR="00214B81" w:rsidRPr="004E1045" w:rsidRDefault="008C5AAE" w:rsidP="008C5AAE">
      <w:pPr>
        <w:pStyle w:val="NormalWeb"/>
        <w:spacing w:before="0" w:beforeAutospacing="0" w:line="360" w:lineRule="auto"/>
        <w:rPr>
          <w:b/>
          <w:bCs/>
        </w:rPr>
      </w:pPr>
      <w:bookmarkStart w:id="10" w:name="KonumDenklemleri"/>
      <w:r>
        <w:rPr>
          <w:b/>
          <w:bCs/>
        </w:rPr>
        <w:lastRenderedPageBreak/>
        <w:t xml:space="preserve">2.4 </w:t>
      </w:r>
      <w:r w:rsidR="00214B81">
        <w:rPr>
          <w:b/>
          <w:bCs/>
        </w:rPr>
        <w:t>Konum Denklemleri</w:t>
      </w:r>
    </w:p>
    <w:bookmarkEnd w:id="10"/>
    <w:p w14:paraId="6843395A" w14:textId="77777777" w:rsidR="00214B81" w:rsidRDefault="00176FFD" w:rsidP="00214B81">
      <w:pPr>
        <w:jc w:val="center"/>
        <w:rPr>
          <w:rFonts w:eastAsiaTheme="minorEastAsia"/>
        </w:rPr>
      </w:pPr>
      <m:oMathPara>
        <m:oMath>
          <m:r>
            <w:rPr>
              <w:rFonts w:ascii="Cambria Math" w:eastAsiaTheme="minorEastAsia" w:hAnsi="Cambria Math"/>
              <w:noProof/>
            </w:rPr>
            <m:t>v</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func>
            <m:funcPr>
              <m:ctrlPr>
                <w:rPr>
                  <w:rFonts w:ascii="Cambria Math" w:eastAsiaTheme="minorEastAsia" w:hAnsi="Cambria Math"/>
                  <w:i/>
                  <w:noProof/>
                </w:rPr>
              </m:ctrlPr>
            </m:funcPr>
            <m:fName>
              <m:limLow>
                <m:limLowPr>
                  <m:ctrlPr>
                    <w:rPr>
                      <w:rFonts w:ascii="Cambria Math" w:eastAsiaTheme="minorEastAsia" w:hAnsi="Cambria Math"/>
                      <w:i/>
                      <w:noProof/>
                    </w:rPr>
                  </m:ctrlPr>
                </m:limLowPr>
                <m:e>
                  <m:r>
                    <m:rPr>
                      <m:sty m:val="p"/>
                    </m:rPr>
                    <w:rPr>
                      <w:rFonts w:ascii="Cambria Math" w:hAnsi="Cambria Math"/>
                      <w:noProof/>
                    </w:rPr>
                    <m:t>lim</m:t>
                  </m:r>
                </m:e>
                <m:lim>
                  <m:r>
                    <w:rPr>
                      <w:rFonts w:ascii="Cambria Math" w:eastAsiaTheme="minorEastAsia" w:hAnsi="Cambria Math"/>
                      <w:noProof/>
                    </w:rPr>
                    <m:t>∆t→0</m:t>
                  </m:r>
                </m:lim>
              </m:limLow>
            </m:fName>
            <m:e>
              <m:f>
                <m:fPr>
                  <m:ctrlPr>
                    <w:rPr>
                      <w:rFonts w:ascii="Cambria Math" w:eastAsiaTheme="minorEastAsia" w:hAnsi="Cambria Math"/>
                      <w:i/>
                      <w:noProof/>
                    </w:rPr>
                  </m:ctrlPr>
                </m:fPr>
                <m:num>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r</m:t>
                      </m:r>
                    </m:e>
                  </m:acc>
                </m:num>
                <m:den>
                  <m:r>
                    <w:rPr>
                      <w:rFonts w:ascii="Cambria Math" w:eastAsiaTheme="minorEastAsia" w:hAnsi="Cambria Math"/>
                      <w:noProof/>
                    </w:rPr>
                    <m:t>∆t</m:t>
                  </m:r>
                </m:den>
              </m:f>
            </m:e>
          </m:func>
        </m:oMath>
      </m:oMathPara>
    </w:p>
    <w:p w14:paraId="75FC28E7" w14:textId="77777777" w:rsidR="00214B81" w:rsidRPr="00D90DF6" w:rsidRDefault="00176FFD" w:rsidP="00214B81">
      <w:pPr>
        <w:jc w:val="cente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dr</m:t>
                  </m:r>
                </m:e>
              </m:acc>
            </m:num>
            <m:den>
              <m:r>
                <w:rPr>
                  <w:rFonts w:ascii="Cambria Math" w:hAnsi="Cambria Math"/>
                </w:rPr>
                <m:t>dt</m:t>
              </m:r>
            </m:den>
          </m:f>
        </m:oMath>
      </m:oMathPara>
    </w:p>
    <w:p w14:paraId="65BA25BE" w14:textId="77777777" w:rsidR="00214B81" w:rsidRPr="00D90DF6" w:rsidRDefault="00425AAD" w:rsidP="00214B81">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dr</m:t>
            </m:r>
          </m:e>
        </m:acc>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oMath>
      <w:r w:rsidR="00214B81">
        <w:rPr>
          <w:b/>
          <w:bCs/>
          <w:noProof/>
        </w:rPr>
        <mc:AlternateContent>
          <mc:Choice Requires="wps">
            <w:drawing>
              <wp:anchor distT="0" distB="0" distL="114300" distR="114300" simplePos="0" relativeHeight="251658248" behindDoc="0" locked="0" layoutInCell="1" allowOverlap="1" wp14:anchorId="2953FEA5" wp14:editId="165CC2C8">
                <wp:simplePos x="0" y="0"/>
                <wp:positionH relativeFrom="column">
                  <wp:posOffset>4487333</wp:posOffset>
                </wp:positionH>
                <wp:positionV relativeFrom="paragraph">
                  <wp:posOffset>278765</wp:posOffset>
                </wp:positionV>
                <wp:extent cx="618067" cy="282999"/>
                <wp:effectExtent l="0" t="0" r="0" b="3175"/>
                <wp:wrapNone/>
                <wp:docPr id="1603582534" name="Metin Kutusu 1603582534"/>
                <wp:cNvGraphicFramePr/>
                <a:graphic xmlns:a="http://schemas.openxmlformats.org/drawingml/2006/main">
                  <a:graphicData uri="http://schemas.microsoft.com/office/word/2010/wordprocessingShape">
                    <wps:wsp>
                      <wps:cNvSpPr txBox="1"/>
                      <wps:spPr>
                        <a:xfrm>
                          <a:off x="0" y="0"/>
                          <a:ext cx="618067" cy="282999"/>
                        </a:xfrm>
                        <a:prstGeom prst="rect">
                          <a:avLst/>
                        </a:prstGeom>
                        <a:noFill/>
                        <a:ln w="6350">
                          <a:noFill/>
                        </a:ln>
                      </wps:spPr>
                      <wps:txbx>
                        <w:txbxContent>
                          <w:p w14:paraId="346B414D" w14:textId="77777777" w:rsidR="00214B81" w:rsidRDefault="00214B81" w:rsidP="00214B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3FEA5" id="Metin Kutusu 1603582534" o:spid="_x0000_s1029" type="#_x0000_t202" style="position:absolute;left:0;text-align:left;margin-left:353.35pt;margin-top:21.95pt;width:48.65pt;height:22.3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" filled="f" stroked="f" strokeweight=".5pt">
                <v:textbox>
                  <w:txbxContent>
                    <w:p w14:paraId="346B414D" w14:textId="77777777" w:rsidR="00214B81" w:rsidRDefault="00214B81" w:rsidP="00214B81"/>
                  </w:txbxContent>
                </v:textbox>
              </v:shape>
            </w:pict>
          </mc:Fallback>
        </mc:AlternateContent>
      </w:r>
    </w:p>
    <w:p w14:paraId="3146E5BB" w14:textId="77777777" w:rsidR="00214B81" w:rsidRPr="00D90DF6" w:rsidRDefault="00425AAD" w:rsidP="00214B81">
      <w:pPr>
        <w:jc w:val="center"/>
        <w:rPr>
          <w:rFonts w:eastAsiaTheme="minorEastAsia"/>
        </w:rPr>
      </w:pPr>
      <m:oMathPara>
        <m:oMath>
          <m:nary>
            <m:naryPr>
              <m:limLoc m:val="subSup"/>
              <m:ctrlPr>
                <w:rPr>
                  <w:rFonts w:ascii="Cambria Math" w:eastAsiaTheme="minorEastAsia" w:hAnsi="Cambria Math"/>
                  <w:i/>
                  <w:iCs/>
                </w:rPr>
              </m:ctrlPr>
            </m:naryPr>
            <m:sub>
              <m:r>
                <w:rPr>
                  <w:rFonts w:ascii="Cambria Math" w:eastAsiaTheme="minorEastAsia" w:hAnsi="Cambria Math"/>
                </w:rPr>
                <m:t>r</m:t>
              </m:r>
              <m:r>
                <w:rPr>
                  <w:rFonts w:ascii="Cambria Math" w:eastAsiaTheme="minorEastAsia" w:hAnsi="Cambria Math"/>
                </w:rPr>
                <m:t>0</m:t>
              </m:r>
            </m:sub>
            <m:sup>
              <m:r>
                <w:rPr>
                  <w:rFonts w:ascii="Cambria Math" w:eastAsiaTheme="minorEastAsia" w:hAnsi="Cambria Math"/>
                </w:rPr>
                <m:t>r</m:t>
              </m:r>
            </m:sup>
            <m:e>
              <m:r>
                <w:rPr>
                  <w:rFonts w:ascii="Cambria Math" w:eastAsiaTheme="minorEastAsia" w:hAnsi="Cambria Math"/>
                </w:rPr>
                <m:t>dr</m:t>
              </m:r>
              <m:r>
                <w:rPr>
                  <w:rFonts w:ascii="Cambria Math" w:eastAsiaTheme="minorEastAsia" w:hAnsi="Cambria Math"/>
                </w:rPr>
                <m:t>≅</m:t>
              </m:r>
              <m:nary>
                <m:naryPr>
                  <m:limLoc m:val="subSup"/>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e>
          </m:nary>
        </m:oMath>
      </m:oMathPara>
    </w:p>
    <w:p w14:paraId="07E80C81" w14:textId="77777777" w:rsidR="00214B81" w:rsidRPr="001F0572" w:rsidRDefault="00425AAD" w:rsidP="00214B81">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r</m:t>
              </m:r>
            </m:e>
          </m:acc>
          <m:f>
            <m:fPr>
              <m:type m:val="noBar"/>
              <m:ctrlPr>
                <w:rPr>
                  <w:rFonts w:ascii="Cambria Math" w:eastAsiaTheme="minorEastAsia" w:hAnsi="Cambria Math"/>
                  <w:i/>
                  <w:iCs/>
                </w:rPr>
              </m:ctrlPr>
            </m:fPr>
            <m:num>
              <m:r>
                <w:rPr>
                  <w:rFonts w:ascii="Cambria Math" w:eastAsiaTheme="minorEastAsia" w:hAnsi="Cambria Math"/>
                </w:rPr>
                <m:t>r</m:t>
              </m:r>
            </m:num>
            <m:den>
              <m:r>
                <w:rPr>
                  <w:rFonts w:ascii="Cambria Math" w:eastAsiaTheme="minorEastAsia" w:hAnsi="Cambria Math"/>
                </w:rPr>
                <m:t>r</m:t>
              </m:r>
              <m:r>
                <w:rPr>
                  <w:rFonts w:ascii="Cambria Math" w:eastAsiaTheme="minorEastAsia" w:hAnsi="Cambria Math"/>
                </w:rPr>
                <m:t>0</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dt</m:t>
              </m:r>
            </m:e>
          </m:nary>
        </m:oMath>
      </m:oMathPara>
    </w:p>
    <w:p w14:paraId="6C3474F9" w14:textId="77777777" w:rsidR="00214B81" w:rsidRPr="001F0572" w:rsidRDefault="00425AAD" w:rsidP="00214B81">
      <w:pPr>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dt</m:t>
              </m:r>
            </m:e>
          </m:nary>
        </m:oMath>
      </m:oMathPara>
    </w:p>
    <w:p w14:paraId="33785291" w14:textId="408430EB" w:rsidR="00214B81" w:rsidRDefault="00425AAD" w:rsidP="00214B81">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dt</m:t>
            </m:r>
          </m:e>
        </m:nary>
      </m:oMath>
      <w:r w:rsidR="00214B81">
        <w:rPr>
          <w:rFonts w:eastAsiaTheme="minorEastAsia"/>
        </w:rPr>
        <w:t xml:space="preserve"> ……….</w:t>
      </w:r>
      <w:r w:rsidR="00214B81" w:rsidRPr="007C639B">
        <w:rPr>
          <w:rFonts w:eastAsiaTheme="minorEastAsia"/>
          <w:iCs/>
        </w:rPr>
        <w:t>(2.</w:t>
      </w:r>
      <w:r w:rsidR="008C5AAE">
        <w:rPr>
          <w:rFonts w:eastAsiaTheme="minorEastAsia"/>
          <w:iCs/>
        </w:rPr>
        <w:t>4</w:t>
      </w:r>
      <w:r w:rsidR="00214B81" w:rsidRPr="007C639B">
        <w:rPr>
          <w:rFonts w:eastAsiaTheme="minorEastAsia"/>
          <w:iCs/>
        </w:rPr>
        <w:t>.1)</w:t>
      </w:r>
    </w:p>
    <w:p w14:paraId="2A0463E9" w14:textId="2B95D9F3" w:rsidR="00214B81" w:rsidRPr="007C639B" w:rsidRDefault="00214B81" w:rsidP="00214B81">
      <w:pPr>
        <w:rPr>
          <w:rFonts w:eastAsiaTheme="minorEastAsia"/>
        </w:rPr>
      </w:pPr>
      <w:r w:rsidRPr="00291E32">
        <w:rPr>
          <w:rFonts w:eastAsiaTheme="minorEastAsia"/>
          <w:iCs/>
        </w:rPr>
        <w:t>(2.</w:t>
      </w:r>
      <w:r w:rsidRPr="00291E32">
        <w:rPr>
          <w:rFonts w:eastAsiaTheme="minorEastAsia"/>
        </w:rPr>
        <w:t>3</w:t>
      </w:r>
      <w:r w:rsidRPr="00291E32">
        <w:rPr>
          <w:rFonts w:eastAsiaTheme="minorEastAsia"/>
          <w:iCs/>
        </w:rPr>
        <w:t>.1)</w:t>
      </w:r>
      <w:r w:rsidRPr="007C639B">
        <w:rPr>
          <w:rFonts w:eastAsiaTheme="minorEastAsia"/>
          <w:iCs/>
        </w:rPr>
        <w:t xml:space="preserve"> denklem</w:t>
      </w:r>
      <w:r>
        <w:rPr>
          <w:rFonts w:eastAsiaTheme="minorEastAsia"/>
          <w:iCs/>
        </w:rPr>
        <w:t xml:space="preserve">inde bu adımdan itibaren analitik yöntemle çözülemediği için nümerik </w:t>
      </w:r>
      <w:proofErr w:type="spellStart"/>
      <w:r>
        <w:rPr>
          <w:rFonts w:eastAsiaTheme="minorEastAsia"/>
          <w:iCs/>
        </w:rPr>
        <w:t>metod</w:t>
      </w:r>
      <w:proofErr w:type="spellEnd"/>
      <w:r>
        <w:rPr>
          <w:rFonts w:eastAsiaTheme="minorEastAsia"/>
          <w:iCs/>
        </w:rPr>
        <w:t xml:space="preserve">  kullanılması gerekmektedir. </w:t>
      </w:r>
      <w:r w:rsidR="00977F18">
        <w:rPr>
          <w:rFonts w:eastAsiaTheme="minorEastAsia"/>
          <w:iCs/>
        </w:rPr>
        <w:t>Nümerik metoduna uygun şekilde</w:t>
      </w:r>
      <w:r>
        <w:rPr>
          <w:rFonts w:eastAsiaTheme="minorEastAsia"/>
          <w:iCs/>
        </w:rPr>
        <w:t xml:space="preserve"> </w:t>
      </w:r>
      <w:r w:rsidRPr="00291E32">
        <w:rPr>
          <w:rFonts w:eastAsiaTheme="minorEastAsia"/>
        </w:rPr>
        <w:t>(2.</w:t>
      </w:r>
      <w:r w:rsidR="008C5AAE">
        <w:rPr>
          <w:rFonts w:eastAsiaTheme="minorEastAsia"/>
        </w:rPr>
        <w:t>4</w:t>
      </w:r>
      <w:r w:rsidRPr="00291E32">
        <w:rPr>
          <w:rFonts w:eastAsiaTheme="minorEastAsia"/>
        </w:rPr>
        <w:t>.2)</w:t>
      </w:r>
      <w:r>
        <w:rPr>
          <w:rFonts w:eastAsiaTheme="minorEastAsia"/>
          <w:iCs/>
        </w:rPr>
        <w:t xml:space="preserve"> denklem sistemine dönüşüm yapılmıştır. </w:t>
      </w:r>
      <w:proofErr w:type="spellStart"/>
      <w:r>
        <w:rPr>
          <w:rFonts w:eastAsiaTheme="minorEastAsia"/>
          <w:iCs/>
        </w:rPr>
        <w:t>Euler</w:t>
      </w:r>
      <w:proofErr w:type="spellEnd"/>
      <w:r>
        <w:rPr>
          <w:rFonts w:eastAsiaTheme="minorEastAsia"/>
          <w:iCs/>
        </w:rPr>
        <w:t xml:space="preserve"> Metodu ile ilgili detaylı bilgi benzetim yapısında açıklanmıştır.</w:t>
      </w:r>
    </w:p>
    <w:p w14:paraId="0579B651" w14:textId="08FD52D7" w:rsidR="00214B81" w:rsidRPr="00637372" w:rsidRDefault="00425AAD" w:rsidP="00214B81">
      <w:pPr>
        <w:jc w:val="center"/>
        <w:rPr>
          <w:rFonts w:eastAsiaTheme="minorEastAsia"/>
          <w:iCs/>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=0</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e>
            </m:acc>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dt</m:t>
            </m:r>
          </m:e>
        </m:nary>
      </m:oMath>
      <w:r w:rsidR="00214B81" w:rsidRPr="007C639B">
        <w:rPr>
          <w:rFonts w:eastAsiaTheme="minorEastAsia"/>
        </w:rPr>
        <w:t>………(2.</w:t>
      </w:r>
      <w:r w:rsidR="008C5AAE">
        <w:rPr>
          <w:rFonts w:eastAsiaTheme="minorEastAsia"/>
        </w:rPr>
        <w:t>4</w:t>
      </w:r>
      <w:r w:rsidR="00214B81" w:rsidRPr="007C639B">
        <w:rPr>
          <w:rFonts w:eastAsiaTheme="minorEastAsia"/>
        </w:rPr>
        <w:t>.2)</w:t>
      </w:r>
    </w:p>
    <w:p w14:paraId="18172186" w14:textId="77777777" w:rsidR="002D5AA8" w:rsidRDefault="002D5AA8" w:rsidP="00B42CF7">
      <w:pPr>
        <w:rPr>
          <w:b/>
        </w:rPr>
      </w:pPr>
    </w:p>
    <w:p w14:paraId="489B2819" w14:textId="3DAFB09C" w:rsidR="00B42CF7" w:rsidRDefault="00B42CF7" w:rsidP="00B42CF7">
      <w:pPr>
        <w:rPr>
          <w:b/>
        </w:rPr>
      </w:pPr>
      <w:r w:rsidRPr="00684D7B">
        <w:rPr>
          <w:b/>
        </w:rPr>
        <w:t>2.</w:t>
      </w:r>
      <w:r w:rsidR="004012D4">
        <w:rPr>
          <w:b/>
        </w:rPr>
        <w:t>5</w:t>
      </w:r>
      <w:r w:rsidRPr="00684D7B">
        <w:rPr>
          <w:b/>
        </w:rPr>
        <w:t xml:space="preserve"> </w:t>
      </w:r>
      <w:bookmarkStart w:id="11" w:name="UçuşYoluAçısıHesabıDenklemleri"/>
      <w:r w:rsidRPr="00684D7B">
        <w:rPr>
          <w:b/>
        </w:rPr>
        <w:t>Uçuş Yolu Açısı Hesabı Denklemleri</w:t>
      </w:r>
      <w:bookmarkEnd w:id="11"/>
    </w:p>
    <w:p w14:paraId="4F43F6D5" w14:textId="360F1FC0" w:rsidR="00B42CF7" w:rsidRPr="00024516" w:rsidRDefault="00024516" w:rsidP="00B42CF7">
      <w:pPr>
        <w:rPr>
          <w:rFonts w:eastAsiaTheme="minorEastAsia"/>
        </w:rPr>
      </w:pPr>
      <w:r w:rsidRPr="00A92943">
        <w:t xml:space="preserve">Uçuş yolu açısı, roketin fırlatma rampasından uçuşunu tamamladığı </w:t>
      </w:r>
      <w:r w:rsidRPr="0060369D">
        <w:rPr>
          <w:rFonts w:eastAsia="Times New Roman"/>
          <w:color w:val="202124"/>
          <w:shd w:val="clear" w:color="auto" w:fill="FFFFFF"/>
          <w:lang w:eastAsia="tr-TR"/>
        </w:rPr>
        <w:t>â</w:t>
      </w:r>
      <w:r>
        <w:rPr>
          <w:rFonts w:eastAsia="Times New Roman"/>
          <w:color w:val="202124"/>
          <w:shd w:val="clear" w:color="auto" w:fill="FFFFFF"/>
          <w:lang w:eastAsia="tr-TR"/>
        </w:rPr>
        <w:t>na kadar değişiklik gösterebilmektedir.</w:t>
      </w:r>
      <w:r>
        <w:rPr>
          <w:rFonts w:eastAsiaTheme="minorEastAsia"/>
        </w:rPr>
        <w:t xml:space="preserve"> </w:t>
      </w:r>
      <w:r w:rsidR="002C6F3B" w:rsidRPr="002C6F3B">
        <w:rPr>
          <w:rFonts w:eastAsiaTheme="minorEastAsia"/>
        </w:rPr>
        <w:t xml:space="preserve">Uçuş yolu açısını </w:t>
      </w:r>
      <w:r w:rsidR="00182FFC">
        <w:rPr>
          <w:rFonts w:eastAsiaTheme="minorEastAsia"/>
        </w:rPr>
        <w:t>hesaplayabilmek</w:t>
      </w:r>
      <w:r w:rsidR="002C6F3B" w:rsidRPr="002C6F3B">
        <w:rPr>
          <w:rFonts w:eastAsiaTheme="minorEastAsia"/>
        </w:rPr>
        <w:t xml:space="preserve"> için </w:t>
      </w:r>
      <w:r w:rsidR="00A01D82">
        <w:rPr>
          <w:rFonts w:eastAsiaTheme="minorEastAsia"/>
        </w:rPr>
        <w:t>parçacığın</w:t>
      </w:r>
      <w:r w:rsidR="00CB18B1">
        <w:rPr>
          <w:rFonts w:eastAsiaTheme="minorEastAsia"/>
        </w:rPr>
        <w:t xml:space="preserve"> (</w:t>
      </w:r>
      <w:r w:rsidR="00CB18B1" w:rsidRPr="00CB18B1">
        <w:rPr>
          <w:bCs/>
        </w:rPr>
        <w:t>Şekil 2.1</w:t>
      </w:r>
      <w:r w:rsidR="00CB18B1">
        <w:rPr>
          <w:b/>
        </w:rPr>
        <w:t>)</w:t>
      </w:r>
      <w:r w:rsidR="00F826F1" w:rsidRPr="00F826F1">
        <w:rPr>
          <w:bCs/>
        </w:rPr>
        <w:t>’de görüldüğü gibi</w:t>
      </w:r>
      <w:r w:rsidR="00F826F1" w:rsidRPr="00F826F1">
        <w:rPr>
          <w:rFonts w:eastAsiaTheme="minorEastAsia"/>
          <w:bCs/>
        </w:rPr>
        <w:t xml:space="preserve"> </w:t>
      </w:r>
      <w:r w:rsidR="00A01D82">
        <w:rPr>
          <w:rFonts w:eastAsiaTheme="minorEastAsia"/>
        </w:rPr>
        <w:t>z</w:t>
      </w:r>
      <w:r w:rsidR="002C6F3B" w:rsidRPr="002C6F3B">
        <w:rPr>
          <w:rFonts w:eastAsiaTheme="minorEastAsia"/>
        </w:rPr>
        <w:t xml:space="preserve"> ekseni doğrultusunda </w:t>
      </w:r>
      <w:proofErr w:type="spellStart"/>
      <w:r w:rsidR="00A01D82">
        <w:rPr>
          <w:rFonts w:eastAsiaTheme="minorEastAsia"/>
        </w:rPr>
        <w:t>x’e</w:t>
      </w:r>
      <w:proofErr w:type="spellEnd"/>
      <w:r w:rsidR="002C6F3B" w:rsidRPr="002C6F3B">
        <w:rPr>
          <w:rFonts w:eastAsiaTheme="minorEastAsia"/>
        </w:rPr>
        <w:t xml:space="preserve"> göre değiş</w:t>
      </w:r>
      <w:r>
        <w:rPr>
          <w:rFonts w:eastAsiaTheme="minorEastAsia"/>
        </w:rPr>
        <w:t>i</w:t>
      </w:r>
      <w:r w:rsidR="002C6F3B" w:rsidRPr="002C6F3B">
        <w:rPr>
          <w:rFonts w:eastAsiaTheme="minorEastAsia"/>
        </w:rPr>
        <w:t xml:space="preserve">mi </w:t>
      </w:r>
      <w:r w:rsidR="004B3761">
        <w:rPr>
          <w:rFonts w:eastAsiaTheme="minorEastAsia"/>
        </w:rPr>
        <w:t>baz alınarak gerekli</w:t>
      </w:r>
      <w:r w:rsidR="002C6F3B" w:rsidRPr="002C6F3B">
        <w:rPr>
          <w:rFonts w:eastAsiaTheme="minorEastAsia"/>
        </w:rPr>
        <w:t xml:space="preserve"> trigonometrik </w:t>
      </w:r>
      <w:r w:rsidR="004B3761">
        <w:rPr>
          <w:rFonts w:eastAsiaTheme="minorEastAsia"/>
        </w:rPr>
        <w:t>hesaplamalarla</w:t>
      </w:r>
      <w:r w:rsidR="002C6F3B" w:rsidRPr="002C6F3B">
        <w:rPr>
          <w:rFonts w:eastAsiaTheme="minorEastAsia"/>
        </w:rPr>
        <w:t xml:space="preserve"> açıya ulaşılabilir.</w:t>
      </w:r>
    </w:p>
    <w:p w14:paraId="15E3C6BD" w14:textId="351AA2C2" w:rsidR="00B42CF7" w:rsidRPr="002F7018" w:rsidRDefault="00B42CF7" w:rsidP="00B42CF7">
      <w:pPr>
        <w:rPr>
          <w:rFonts w:eastAsiaTheme="minorEastAsia"/>
        </w:rPr>
      </w:pPr>
      <m:oMathPara>
        <m:oMath>
          <m:r>
            <w:rPr>
              <w:rFonts w:ascii="Cambria Math" w:hAnsi="Cambria Math"/>
            </w:rPr>
            <m:t>tan</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 w:val="22"/>
                </w:rPr>
              </m:ctrlPr>
            </m:fPr>
            <m:num>
              <m:r>
                <w:rPr>
                  <w:rFonts w:ascii="Cambria Math" w:hAnsi="Cambria Math"/>
                </w:rPr>
                <m:t>dz</m:t>
              </m:r>
              <m:d>
                <m:dPr>
                  <m:ctrlPr>
                    <w:rPr>
                      <w:rFonts w:ascii="Cambria Math" w:hAnsi="Cambria Math"/>
                      <w:i/>
                    </w:rPr>
                  </m:ctrlPr>
                </m:dPr>
                <m:e>
                  <m:r>
                    <w:rPr>
                      <w:rFonts w:ascii="Cambria Math" w:hAnsi="Cambria Math"/>
                    </w:rPr>
                    <m:t>t</m:t>
                  </m:r>
                </m:e>
              </m:d>
            </m:num>
            <m:den>
              <m:r>
                <w:rPr>
                  <w:rFonts w:ascii="Cambria Math" w:hAnsi="Cambria Math"/>
                </w:rPr>
                <m:t>dx</m:t>
              </m:r>
              <m:d>
                <m:dPr>
                  <m:ctrlPr>
                    <w:rPr>
                      <w:rFonts w:ascii="Cambria Math" w:hAnsi="Cambria Math"/>
                      <w:i/>
                    </w:rPr>
                  </m:ctrlPr>
                </m:dPr>
                <m:e>
                  <m:r>
                    <w:rPr>
                      <w:rFonts w:ascii="Cambria Math" w:hAnsi="Cambria Math"/>
                    </w:rPr>
                    <m:t>t</m:t>
                  </m:r>
                </m:e>
              </m:d>
            </m:den>
          </m:f>
          <m:r>
            <w:rPr>
              <w:rFonts w:ascii="Cambria Math" w:hAnsi="Cambria Math"/>
            </w:rPr>
            <m:t>)</m:t>
          </m:r>
        </m:oMath>
      </m:oMathPara>
    </w:p>
    <w:p w14:paraId="6CB10C59" w14:textId="257B8CA6" w:rsidR="006B59C7" w:rsidRPr="00534186" w:rsidRDefault="00B42CF7" w:rsidP="00534186">
      <w:pPr>
        <w:jc w:val="center"/>
      </w:pPr>
      <m:oMathPara>
        <m:oMath>
          <m:r>
            <w:rPr>
              <w:rFonts w:ascii="Cambria Math" w:eastAsiaTheme="minorEastAsia" w:hAnsi="Cambria Math"/>
            </w:rPr>
            <m:t>θ=arctan(</m:t>
          </m:r>
          <m:f>
            <m:fPr>
              <m:ctrlPr>
                <w:rPr>
                  <w:rFonts w:ascii="Cambria Math" w:eastAsiaTheme="minorEastAsia" w:hAnsi="Cambria Math"/>
                  <w:i/>
                  <w:sz w:val="22"/>
                </w:rPr>
              </m:ctrlPr>
            </m:fPr>
            <m:num>
              <m:r>
                <w:rPr>
                  <w:rFonts w:ascii="Cambria Math" w:eastAsiaTheme="minorEastAsia" w:hAnsi="Cambria Math"/>
                </w:rPr>
                <m:t>dz(t)</m:t>
              </m:r>
            </m:num>
            <m:den>
              <m:r>
                <w:rPr>
                  <w:rFonts w:ascii="Cambria Math" w:eastAsiaTheme="minorEastAsia" w:hAnsi="Cambria Math"/>
                </w:rPr>
                <m:t>dx(t)</m:t>
              </m:r>
            </m:den>
          </m:f>
          <m:r>
            <w:rPr>
              <w:rFonts w:ascii="Cambria Math" w:eastAsiaTheme="minorEastAsia" w:hAnsi="Cambria Math"/>
            </w:rPr>
            <m:t>)</m:t>
          </m:r>
        </m:oMath>
      </m:oMathPara>
    </w:p>
    <w:p w14:paraId="2044D52D" w14:textId="18902390" w:rsidR="00B42CF7" w:rsidRDefault="00B42CF7" w:rsidP="00B42CF7">
      <w:pPr>
        <w:rPr>
          <w:rFonts w:eastAsiaTheme="minorEastAsia"/>
        </w:rPr>
      </w:pPr>
      <w:r w:rsidRPr="0F47B636">
        <w:rPr>
          <w:rFonts w:eastAsiaTheme="minorEastAsia"/>
        </w:rPr>
        <w:t xml:space="preserve">Yukarıdaki denkleme göre </w:t>
      </w:r>
      <m:oMath>
        <m:f>
          <m:fPr>
            <m:ctrlPr>
              <w:rPr>
                <w:rFonts w:ascii="Cambria Math" w:hAnsi="Cambria Math"/>
              </w:rPr>
            </m:ctrlPr>
          </m:fPr>
          <m:num>
            <m:r>
              <w:rPr>
                <w:rFonts w:ascii="Cambria Math" w:hAnsi="Cambria Math"/>
              </w:rPr>
              <m:t>dx</m:t>
            </m:r>
            <m:d>
              <m:dPr>
                <m:ctrlPr>
                  <w:rPr>
                    <w:rFonts w:ascii="Cambria Math" w:hAnsi="Cambria Math"/>
                  </w:rPr>
                </m:ctrlPr>
              </m:dPr>
              <m:e>
                <m:r>
                  <w:rPr>
                    <w:rFonts w:ascii="Cambria Math" w:hAnsi="Cambria Math"/>
                  </w:rPr>
                  <m:t>t</m:t>
                </m:r>
              </m:e>
            </m:d>
          </m:num>
          <m:den>
            <m:r>
              <w:rPr>
                <w:rFonts w:ascii="Cambria Math" w:hAnsi="Cambria Math"/>
              </w:rPr>
              <m:t>dz</m:t>
            </m:r>
            <m:d>
              <m:dPr>
                <m:ctrlPr>
                  <w:rPr>
                    <w:rFonts w:ascii="Cambria Math" w:hAnsi="Cambria Math"/>
                  </w:rPr>
                </m:ctrlPr>
              </m:dPr>
              <m:e>
                <m:r>
                  <w:rPr>
                    <w:rFonts w:ascii="Cambria Math" w:hAnsi="Cambria Math"/>
                  </w:rPr>
                  <m:t>t</m:t>
                </m:r>
              </m:e>
            </m:d>
          </m:den>
        </m:f>
      </m:oMath>
      <w:r w:rsidRPr="0F47B636">
        <w:rPr>
          <w:rFonts w:eastAsiaTheme="minorEastAsia"/>
        </w:rPr>
        <w:t xml:space="preserve">ifadesi doğrudan </w:t>
      </w:r>
      <w:r w:rsidRPr="1C0D10E1">
        <w:rPr>
          <w:rFonts w:eastAsiaTheme="minorEastAsia"/>
        </w:rPr>
        <w:t xml:space="preserve">bulunamamaktadır. </w:t>
      </w:r>
      <w:r w:rsidRPr="39DC5249">
        <w:rPr>
          <w:rFonts w:eastAsiaTheme="minorEastAsia"/>
        </w:rPr>
        <w:t xml:space="preserve">Fakat </w:t>
      </w:r>
      <m:oMath>
        <m:f>
          <m:fPr>
            <m:ctrlPr>
              <w:rPr>
                <w:rFonts w:ascii="Cambria Math" w:hAnsi="Cambria Math"/>
              </w:rPr>
            </m:ctrlPr>
          </m:fPr>
          <m:num>
            <m:r>
              <w:rPr>
                <w:rFonts w:ascii="Cambria Math" w:hAnsi="Cambria Math"/>
              </w:rPr>
              <m:t>dx</m:t>
            </m:r>
            <m:d>
              <m:dPr>
                <m:ctrlPr>
                  <w:rPr>
                    <w:rFonts w:ascii="Cambria Math" w:hAnsi="Cambria Math"/>
                  </w:rPr>
                </m:ctrlPr>
              </m:dPr>
              <m:e>
                <m:r>
                  <w:rPr>
                    <w:rFonts w:ascii="Cambria Math" w:hAnsi="Cambria Math"/>
                  </w:rPr>
                  <m:t>t</m:t>
                </m:r>
              </m:e>
            </m:d>
          </m:num>
          <m:den>
            <m:r>
              <w:rPr>
                <w:rFonts w:ascii="Cambria Math" w:hAnsi="Cambria Math"/>
              </w:rPr>
              <m:t>dz</m:t>
            </m:r>
            <m:d>
              <m:dPr>
                <m:ctrlPr>
                  <w:rPr>
                    <w:rFonts w:ascii="Cambria Math" w:hAnsi="Cambria Math"/>
                  </w:rPr>
                </m:ctrlPr>
              </m:dPr>
              <m:e>
                <m:r>
                  <w:rPr>
                    <w:rFonts w:ascii="Cambria Math" w:hAnsi="Cambria Math"/>
                  </w:rPr>
                  <m:t>t</m:t>
                </m:r>
              </m:e>
            </m:d>
          </m:den>
        </m:f>
      </m:oMath>
      <w:r w:rsidRPr="376DD4D8">
        <w:rPr>
          <w:rFonts w:eastAsiaTheme="minorEastAsia"/>
        </w:rPr>
        <w:t xml:space="preserve"> ifadesinde </w:t>
      </w:r>
      <w:r w:rsidRPr="39DC5249">
        <w:rPr>
          <w:rFonts w:eastAsiaTheme="minorEastAsia"/>
        </w:rPr>
        <w:t xml:space="preserve">zincir kuralı uygulandığı </w:t>
      </w:r>
      <w:r w:rsidR="00BC5FF9">
        <w:rPr>
          <w:rFonts w:eastAsiaTheme="minorEastAsia"/>
        </w:rPr>
        <w:t>takdirde</w:t>
      </w:r>
      <w:r w:rsidRPr="39DC5249">
        <w:rPr>
          <w:rFonts w:eastAsiaTheme="minorEastAsia"/>
        </w:rPr>
        <w:t xml:space="preserve"> </w:t>
      </w:r>
      <w:r w:rsidRPr="5205757E">
        <w:rPr>
          <w:rFonts w:eastAsiaTheme="minorEastAsia"/>
        </w:rPr>
        <w:t>aşağıdaki denklem ortaya çıkmaktadır</w:t>
      </w:r>
      <w:r w:rsidRPr="0598E66A">
        <w:rPr>
          <w:rFonts w:eastAsiaTheme="minorEastAsia"/>
        </w:rPr>
        <w:t>.</w:t>
      </w:r>
    </w:p>
    <w:p w14:paraId="4E796883" w14:textId="77777777" w:rsidR="00932908" w:rsidRDefault="00932908" w:rsidP="00B42CF7">
      <w:pPr>
        <w:rPr>
          <w:rFonts w:eastAsiaTheme="minorEastAsia"/>
        </w:rPr>
      </w:pPr>
    </w:p>
    <w:p w14:paraId="65E45F1B" w14:textId="6AC38C4D" w:rsidR="00B42CF7" w:rsidRPr="002F7018" w:rsidRDefault="00B42CF7" w:rsidP="00B42CF7">
      <w:pPr>
        <w:rPr>
          <w:rFonts w:eastAsiaTheme="minorEastAsia"/>
        </w:rPr>
      </w:pPr>
      <m:oMathPara>
        <m:oMath>
          <m:r>
            <w:rPr>
              <w:rFonts w:ascii="Cambria Math" w:eastAsiaTheme="minorEastAsia" w:hAnsi="Cambria Math"/>
            </w:rPr>
            <m:t>θ=arctan</m:t>
          </m:r>
          <m:d>
            <m:dPr>
              <m:ctrlPr>
                <w:rPr>
                  <w:rFonts w:ascii="Cambria Math" w:eastAsiaTheme="minorEastAsia" w:hAnsi="Cambria Math"/>
                  <w:i/>
                </w:rPr>
              </m:ctrlPr>
            </m:dPr>
            <m:e>
              <m:f>
                <m:fPr>
                  <m:ctrlPr>
                    <w:rPr>
                      <w:rFonts w:ascii="Cambria Math" w:eastAsiaTheme="minorEastAsia" w:hAnsi="Cambria Math"/>
                      <w:i/>
                      <w:sz w:val="22"/>
                    </w:rPr>
                  </m:ctrlPr>
                </m:fPr>
                <m:num>
                  <m:r>
                    <w:rPr>
                      <w:rFonts w:ascii="Cambria Math" w:eastAsiaTheme="minorEastAsia" w:hAnsi="Cambria Math"/>
                    </w:rPr>
                    <m:t>dz</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f>
                <m:fPr>
                  <m:ctrlPr>
                    <w:rPr>
                      <w:rFonts w:ascii="Cambria Math" w:eastAsiaTheme="minorEastAsia" w:hAnsi="Cambria Math"/>
                      <w:i/>
                      <w:sz w:val="22"/>
                    </w:rPr>
                  </m:ctrlPr>
                </m:fPr>
                <m:num>
                  <m:r>
                    <w:rPr>
                      <w:rFonts w:ascii="Cambria Math" w:eastAsiaTheme="minorEastAsia" w:hAnsi="Cambria Math"/>
                    </w:rPr>
                    <m:t>dt</m:t>
                  </m:r>
                </m:num>
                <m:den>
                  <m:r>
                    <w:rPr>
                      <w:rFonts w:ascii="Cambria Math" w:eastAsiaTheme="minorEastAsia" w:hAnsi="Cambria Math"/>
                    </w:rPr>
                    <m:t>dx</m:t>
                  </m:r>
                  <m:d>
                    <m:dPr>
                      <m:ctrlPr>
                        <w:rPr>
                          <w:rFonts w:ascii="Cambria Math" w:eastAsiaTheme="minorEastAsia" w:hAnsi="Cambria Math"/>
                          <w:i/>
                        </w:rPr>
                      </m:ctrlPr>
                    </m:dPr>
                    <m:e>
                      <m:r>
                        <w:rPr>
                          <w:rFonts w:ascii="Cambria Math" w:eastAsiaTheme="minorEastAsia" w:hAnsi="Cambria Math"/>
                        </w:rPr>
                        <m:t>t</m:t>
                      </m:r>
                    </m:e>
                  </m:d>
                </m:den>
              </m:f>
            </m:e>
          </m:d>
        </m:oMath>
      </m:oMathPara>
    </w:p>
    <w:p w14:paraId="2182AAE6" w14:textId="77777777" w:rsidR="00932908" w:rsidRPr="002F7018" w:rsidRDefault="00932908" w:rsidP="00B42CF7">
      <w:pPr>
        <w:rPr>
          <w:rFonts w:eastAsiaTheme="minorEastAsia"/>
        </w:rPr>
      </w:pPr>
    </w:p>
    <w:p w14:paraId="36C6314F" w14:textId="02CB1D2F" w:rsidR="00B42CF7" w:rsidRPr="00932908" w:rsidRDefault="00B42CF7" w:rsidP="00B42CF7">
      <w:pPr>
        <w:jc w:val="center"/>
        <w:rPr>
          <w:rFonts w:eastAsiaTheme="minorEastAsia"/>
        </w:rPr>
      </w:pPr>
      <m:oMathPara>
        <m:oMath>
          <m:r>
            <w:rPr>
              <w:rFonts w:ascii="Cambria Math" w:eastAsiaTheme="minorEastAsia" w:hAnsi="Cambria Math"/>
            </w:rPr>
            <m:t>θ(t)=arctan(</m:t>
          </m:r>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(t)</m:t>
              </m:r>
            </m:num>
            <m:den>
              <m:sSub>
                <m:sSubPr>
                  <m:ctrlPr>
                    <w:rPr>
                      <w:rFonts w:ascii="Cambria Math" w:eastAsiaTheme="minorEastAsia" w:hAnsi="Cambria Math"/>
                      <w:i/>
                      <w:sz w:val="22"/>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(t)</m:t>
              </m:r>
            </m:den>
          </m:f>
          <m:r>
            <w:rPr>
              <w:rFonts w:ascii="Cambria Math" w:eastAsiaTheme="minorEastAsia" w:hAnsi="Cambria Math"/>
            </w:rPr>
            <m:t>)</m:t>
          </m:r>
        </m:oMath>
      </m:oMathPara>
    </w:p>
    <w:p w14:paraId="04EF8CD4" w14:textId="7A176074" w:rsidR="00B42CF7" w:rsidRPr="00111774" w:rsidRDefault="00B42CF7" w:rsidP="00B42CF7">
      <w:r>
        <w:t>Denkleme göre uçuş yolu açısı</w:t>
      </w:r>
      <w:r w:rsidR="00BC5FF9">
        <w:t>,</w:t>
      </w:r>
      <w:r>
        <w:t xml:space="preserve"> </w:t>
      </w:r>
      <w:r w:rsidR="00813DB6">
        <w:t>parçacığın</w:t>
      </w:r>
      <w:r>
        <w:t xml:space="preserve"> hız bileşkelerinden elde edilebileceği görülmektedir.  Çözüm sırasında </w:t>
      </w:r>
      <m:oMath>
        <m:r>
          <w:rPr>
            <w:rFonts w:ascii="Cambria Math" w:hAnsi="Cambria Math"/>
          </w:rPr>
          <m:t>Vz</m:t>
        </m:r>
        <m:d>
          <m:dPr>
            <m:ctrlPr>
              <w:rPr>
                <w:rFonts w:ascii="Cambria Math" w:hAnsi="Cambria Math"/>
              </w:rPr>
            </m:ctrlPr>
          </m:dPr>
          <m:e>
            <m:r>
              <w:rPr>
                <w:rFonts w:ascii="Cambria Math" w:hAnsi="Cambria Math"/>
              </w:rPr>
              <m:t>t</m:t>
            </m:r>
          </m:e>
        </m:d>
      </m:oMath>
      <w:r>
        <w:t xml:space="preserve"> ve </w:t>
      </w:r>
      <m:oMath>
        <m:r>
          <w:rPr>
            <w:rFonts w:ascii="Cambria Math" w:hAnsi="Cambria Math"/>
          </w:rPr>
          <m:t>Vx</m:t>
        </m:r>
        <m:d>
          <m:dPr>
            <m:ctrlPr>
              <w:rPr>
                <w:rFonts w:ascii="Cambria Math" w:hAnsi="Cambria Math"/>
              </w:rPr>
            </m:ctrlPr>
          </m:dPr>
          <m:e>
            <m:r>
              <w:rPr>
                <w:rFonts w:ascii="Cambria Math" w:hAnsi="Cambria Math"/>
              </w:rPr>
              <m:t>t</m:t>
            </m:r>
          </m:e>
        </m:d>
      </m:oMath>
      <w:r>
        <w:t xml:space="preserve"> ifadelerinin sayısal değerleri bilindiğinden</w:t>
      </w:r>
      <w:r w:rsidR="00012AE4">
        <w:t>,</w:t>
      </w:r>
      <w:r>
        <w:t xml:space="preserve"> denkleme göre hesaplamak daha doğru sonuç elde etmemizi sağlayacaktır</w:t>
      </w:r>
      <w:r w:rsidR="00012AE4">
        <w:t>.</w:t>
      </w:r>
    </w:p>
    <w:p w14:paraId="3D8453D0" w14:textId="77777777" w:rsidR="00111774" w:rsidRDefault="00111774" w:rsidP="00B42CF7">
      <w:pPr>
        <w:rPr>
          <w:b/>
          <w:bCs/>
        </w:rPr>
      </w:pPr>
    </w:p>
    <w:p w14:paraId="392ADCCE" w14:textId="67E16D6D" w:rsidR="00B42CF7" w:rsidRDefault="00A578AE" w:rsidP="00B42CF7">
      <w:pPr>
        <w:rPr>
          <w:b/>
          <w:bCs/>
        </w:rPr>
      </w:pPr>
      <w:r>
        <w:rPr>
          <w:b/>
          <w:bCs/>
        </w:rPr>
        <w:t>3-)</w:t>
      </w:r>
      <w:r w:rsidR="00B42CF7" w:rsidRPr="00FB0A68">
        <w:rPr>
          <w:b/>
          <w:bCs/>
        </w:rPr>
        <w:t>Benzetim Yapısı</w:t>
      </w:r>
    </w:p>
    <w:p w14:paraId="3C659145" w14:textId="35CB9D9A" w:rsidR="00B42CF7" w:rsidRDefault="008710D1" w:rsidP="00B42CF7">
      <w:pPr>
        <w:rPr>
          <w:b/>
          <w:bCs/>
        </w:rPr>
      </w:pPr>
      <w:r>
        <w:rPr>
          <w:b/>
          <w:bCs/>
        </w:rPr>
        <w:t xml:space="preserve">3.1 </w:t>
      </w:r>
      <w:bookmarkStart w:id="12" w:name="EulerMetodu"/>
      <w:proofErr w:type="spellStart"/>
      <w:r w:rsidR="00B42CF7">
        <w:rPr>
          <w:b/>
          <w:bCs/>
        </w:rPr>
        <w:t>Euler</w:t>
      </w:r>
      <w:proofErr w:type="spellEnd"/>
      <w:r w:rsidR="00B42CF7">
        <w:rPr>
          <w:b/>
          <w:bCs/>
        </w:rPr>
        <w:t xml:space="preserve"> Metodu</w:t>
      </w:r>
      <w:bookmarkEnd w:id="12"/>
    </w:p>
    <w:p w14:paraId="40EA253F" w14:textId="1964A7F5" w:rsidR="00111774" w:rsidRDefault="004822EC" w:rsidP="00B42CF7">
      <w:pPr>
        <w:rPr>
          <w:noProof/>
        </w:rPr>
      </w:pPr>
      <w:r>
        <w:rPr>
          <w:b/>
          <w:bCs/>
          <w:noProof/>
        </w:rPr>
        <mc:AlternateContent>
          <mc:Choice Requires="wps">
            <w:drawing>
              <wp:anchor distT="0" distB="0" distL="114300" distR="114300" simplePos="0" relativeHeight="251658252" behindDoc="0" locked="0" layoutInCell="1" allowOverlap="1" wp14:anchorId="458C1DA6" wp14:editId="0B3EA8B1">
                <wp:simplePos x="0" y="0"/>
                <wp:positionH relativeFrom="column">
                  <wp:posOffset>4229100</wp:posOffset>
                </wp:positionH>
                <wp:positionV relativeFrom="paragraph">
                  <wp:posOffset>2284730</wp:posOffset>
                </wp:positionV>
                <wp:extent cx="914400" cy="297180"/>
                <wp:effectExtent l="0" t="0" r="0" b="7620"/>
                <wp:wrapNone/>
                <wp:docPr id="1336278841" name="Metin Kutusu 3"/>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chemeClr val="lt1"/>
                        </a:solidFill>
                        <a:ln w="6350">
                          <a:noFill/>
                        </a:ln>
                      </wps:spPr>
                      <wps:txbx>
                        <w:txbxContent>
                          <w:p w14:paraId="0290E51C" w14:textId="5AB5EBE5" w:rsidR="004822EC" w:rsidRPr="004822EC" w:rsidRDefault="004822EC">
                            <w:pPr>
                              <w:rPr>
                                <w:b/>
                                <w:bCs/>
                              </w:rPr>
                            </w:pPr>
                            <w:r>
                              <w:rPr>
                                <w:b/>
                                <w:bCs/>
                              </w:rPr>
                              <w:t>Şekil</w:t>
                            </w:r>
                            <w:r w:rsidR="00986618">
                              <w:rPr>
                                <w:b/>
                                <w:bCs/>
                              </w:rPr>
                              <w:t xml:space="preserve"> (3.1.2)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8C1DA6" id="Metin Kutusu 3" o:spid="_x0000_s1030" type="#_x0000_t202" style="position:absolute;left:0;text-align:left;margin-left:333pt;margin-top:179.9pt;width:1in;height:23.4pt;z-index:2516582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" fillcolor="white [3201]" stroked="f" strokeweight=".5pt">
                <v:textbox>
                  <w:txbxContent>
                    <w:p w14:paraId="0290E51C" w14:textId="5AB5EBE5" w:rsidR="004822EC" w:rsidRPr="004822EC" w:rsidRDefault="004822EC">
                      <w:pPr>
                        <w:rPr>
                          <w:b/>
                          <w:bCs/>
                        </w:rPr>
                      </w:pPr>
                      <w:r>
                        <w:rPr>
                          <w:b/>
                          <w:bCs/>
                        </w:rPr>
                        <w:t>Şekil</w:t>
                      </w:r>
                      <w:r w:rsidR="00986618">
                        <w:rPr>
                          <w:b/>
                          <w:bCs/>
                        </w:rPr>
                        <w:t xml:space="preserve"> (3.1.2)</w:t>
                      </w:r>
                    </w:p>
                  </w:txbxContent>
                </v:textbox>
              </v:shape>
            </w:pict>
          </mc:Fallback>
        </mc:AlternateContent>
      </w:r>
      <w:r w:rsidRPr="006C5D4A">
        <w:rPr>
          <w:b/>
          <w:bCs/>
          <w:noProof/>
        </w:rPr>
        <w:drawing>
          <wp:anchor distT="0" distB="0" distL="114300" distR="114300" simplePos="0" relativeHeight="251658249" behindDoc="1" locked="0" layoutInCell="1" allowOverlap="1" wp14:anchorId="762F3F50" wp14:editId="3AC51E62">
            <wp:simplePos x="0" y="0"/>
            <wp:positionH relativeFrom="column">
              <wp:posOffset>3147060</wp:posOffset>
            </wp:positionH>
            <wp:positionV relativeFrom="paragraph">
              <wp:posOffset>6350</wp:posOffset>
            </wp:positionV>
            <wp:extent cx="3208020" cy="2247900"/>
            <wp:effectExtent l="0" t="0" r="0" b="0"/>
            <wp:wrapTight wrapText="bothSides">
              <wp:wrapPolygon edited="0">
                <wp:start x="0" y="0"/>
                <wp:lineTo x="0" y="21417"/>
                <wp:lineTo x="21420" y="21417"/>
                <wp:lineTo x="21420"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9786"/>
                    <a:stretch/>
                  </pic:blipFill>
                  <pic:spPr bwMode="auto">
                    <a:xfrm>
                      <a:off x="0" y="0"/>
                      <a:ext cx="3208020" cy="2247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B0C51">
        <w:rPr>
          <w:noProof/>
        </w:rPr>
        <mc:AlternateContent>
          <mc:Choice Requires="wps">
            <w:drawing>
              <wp:anchor distT="0" distB="0" distL="114300" distR="114300" simplePos="0" relativeHeight="251658241" behindDoc="0" locked="0" layoutInCell="1" allowOverlap="1" wp14:anchorId="337B5BCD" wp14:editId="0B9BAA67">
                <wp:simplePos x="0" y="0"/>
                <wp:positionH relativeFrom="column">
                  <wp:posOffset>442840</wp:posOffset>
                </wp:positionH>
                <wp:positionV relativeFrom="paragraph">
                  <wp:posOffset>2684292</wp:posOffset>
                </wp:positionV>
                <wp:extent cx="1160585" cy="269631"/>
                <wp:effectExtent l="0" t="0" r="1905" b="0"/>
                <wp:wrapNone/>
                <wp:docPr id="1421407093" name="Metin Kutusu 1"/>
                <wp:cNvGraphicFramePr/>
                <a:graphic xmlns:a="http://schemas.openxmlformats.org/drawingml/2006/main">
                  <a:graphicData uri="http://schemas.microsoft.com/office/word/2010/wordprocessingShape">
                    <wps:wsp>
                      <wps:cNvSpPr txBox="1"/>
                      <wps:spPr>
                        <a:xfrm>
                          <a:off x="0" y="0"/>
                          <a:ext cx="1160585" cy="269631"/>
                        </a:xfrm>
                        <a:prstGeom prst="rect">
                          <a:avLst/>
                        </a:prstGeom>
                        <a:solidFill>
                          <a:schemeClr val="lt1"/>
                        </a:solidFill>
                        <a:ln w="6350">
                          <a:noFill/>
                        </a:ln>
                      </wps:spPr>
                      <wps:txbx>
                        <w:txbxContent>
                          <w:p w14:paraId="1A216463" w14:textId="77777777" w:rsidR="003B0C51" w:rsidRPr="004822EC" w:rsidRDefault="003B0C51" w:rsidP="003B0C51">
                            <w:pPr>
                              <w:rPr>
                                <w:b/>
                                <w:bCs/>
                                <w:noProof/>
                              </w:rPr>
                            </w:pPr>
                            <w:r>
                              <w:rPr>
                                <w:noProof/>
                              </w:rPr>
                              <w:t xml:space="preserve">    </w:t>
                            </w:r>
                            <w:r w:rsidRPr="004822EC">
                              <w:rPr>
                                <w:b/>
                                <w:bCs/>
                                <w:noProof/>
                              </w:rPr>
                              <w:t>Şekil (3.1.1)</w:t>
                            </w:r>
                          </w:p>
                          <w:p w14:paraId="7FC7A433" w14:textId="77777777" w:rsidR="003B0C51" w:rsidRDefault="003B0C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B5BCD" id="_x0000_s1031" type="#_x0000_t202" style="position:absolute;left:0;text-align:left;margin-left:34.85pt;margin-top:211.35pt;width:91.4pt;height:21.2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" fillcolor="white [3201]" stroked="f" strokeweight=".5pt">
                <v:textbox>
                  <w:txbxContent>
                    <w:p w14:paraId="1A216463" w14:textId="77777777" w:rsidR="003B0C51" w:rsidRPr="004822EC" w:rsidRDefault="003B0C51" w:rsidP="003B0C51">
                      <w:pPr>
                        <w:rPr>
                          <w:b/>
                          <w:bCs/>
                          <w:noProof/>
                        </w:rPr>
                      </w:pPr>
                      <w:r>
                        <w:rPr>
                          <w:noProof/>
                        </w:rPr>
                        <w:t xml:space="preserve">    </w:t>
                      </w:r>
                      <w:r w:rsidRPr="004822EC">
                        <w:rPr>
                          <w:b/>
                          <w:bCs/>
                          <w:noProof/>
                        </w:rPr>
                        <w:t>Şekil (3.1.1)</w:t>
                      </w:r>
                    </w:p>
                    <w:p w14:paraId="7FC7A433" w14:textId="77777777" w:rsidR="003B0C51" w:rsidRDefault="003B0C51"/>
                  </w:txbxContent>
                </v:textbox>
              </v:shape>
            </w:pict>
          </mc:Fallback>
        </mc:AlternateContent>
      </w:r>
      <w:r w:rsidR="003B0C51" w:rsidRPr="003B0C51">
        <w:rPr>
          <w:noProof/>
        </w:rPr>
        <w:drawing>
          <wp:inline distT="0" distB="0" distL="0" distR="0" wp14:anchorId="50AD95C0" wp14:editId="5E0AA77E">
            <wp:extent cx="2661138" cy="2693830"/>
            <wp:effectExtent l="0" t="0" r="6350" b="0"/>
            <wp:docPr id="6651642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64208" name=""/>
                    <pic:cNvPicPr/>
                  </pic:nvPicPr>
                  <pic:blipFill>
                    <a:blip r:embed="rId18"/>
                    <a:stretch>
                      <a:fillRect/>
                    </a:stretch>
                  </pic:blipFill>
                  <pic:spPr>
                    <a:xfrm>
                      <a:off x="0" y="0"/>
                      <a:ext cx="2672331" cy="2705161"/>
                    </a:xfrm>
                    <a:prstGeom prst="rect">
                      <a:avLst/>
                    </a:prstGeom>
                  </pic:spPr>
                </pic:pic>
              </a:graphicData>
            </a:graphic>
          </wp:inline>
        </w:drawing>
      </w:r>
    </w:p>
    <w:p w14:paraId="32FDCDE1" w14:textId="18786A96" w:rsidR="00111774" w:rsidRDefault="00F049AD" w:rsidP="00B42CF7">
      <w:pPr>
        <w:rPr>
          <w:noProof/>
        </w:rPr>
      </w:pPr>
      <w:r>
        <w:rPr>
          <w:b/>
          <w:bCs/>
          <w:noProof/>
        </w:rPr>
        <mc:AlternateContent>
          <mc:Choice Requires="wps">
            <w:drawing>
              <wp:anchor distT="0" distB="0" distL="114300" distR="114300" simplePos="0" relativeHeight="251658243" behindDoc="0" locked="0" layoutInCell="1" allowOverlap="1" wp14:anchorId="01FF02C8" wp14:editId="39C82FDA">
                <wp:simplePos x="0" y="0"/>
                <wp:positionH relativeFrom="column">
                  <wp:posOffset>-127000</wp:posOffset>
                </wp:positionH>
                <wp:positionV relativeFrom="paragraph">
                  <wp:posOffset>135890</wp:posOffset>
                </wp:positionV>
                <wp:extent cx="6119446" cy="1705708"/>
                <wp:effectExtent l="0" t="0" r="0" b="0"/>
                <wp:wrapNone/>
                <wp:docPr id="200" name="Metin Kutusu 200"/>
                <wp:cNvGraphicFramePr/>
                <a:graphic xmlns:a="http://schemas.openxmlformats.org/drawingml/2006/main">
                  <a:graphicData uri="http://schemas.microsoft.com/office/word/2010/wordprocessingShape">
                    <wps:wsp>
                      <wps:cNvSpPr txBox="1"/>
                      <wps:spPr>
                        <a:xfrm>
                          <a:off x="0" y="0"/>
                          <a:ext cx="6119446" cy="1705708"/>
                        </a:xfrm>
                        <a:prstGeom prst="rect">
                          <a:avLst/>
                        </a:prstGeom>
                        <a:noFill/>
                        <a:ln w="6350">
                          <a:noFill/>
                        </a:ln>
                      </wps:spPr>
                      <wps:txbx>
                        <w:txbxContent>
                          <w:p w14:paraId="22DC7587" w14:textId="0E892541" w:rsidR="00F049AD" w:rsidRDefault="00B42CF7" w:rsidP="00F049AD">
                            <w:pPr>
                              <w:jc w:val="left"/>
                            </w:pPr>
                            <w:r w:rsidRPr="00126760">
                              <w:t>Şekil</w:t>
                            </w:r>
                            <w:r>
                              <w:t xml:space="preserve"> 3.1.2’de</w:t>
                            </w:r>
                            <w:r w:rsidRPr="00126760">
                              <w:t xml:space="preserve"> gösterildiği gibi </w:t>
                            </w:r>
                            <w:r>
                              <w:t>t</w:t>
                            </w:r>
                            <w:proofErr w:type="gramStart"/>
                            <w:r>
                              <w:rPr>
                                <w:vertAlign w:val="subscript"/>
                              </w:rPr>
                              <w:t>0</w:t>
                            </w:r>
                            <w:r>
                              <w:t xml:space="preserve">  </w:t>
                            </w:r>
                            <w:r w:rsidRPr="00126760">
                              <w:t>noktası</w:t>
                            </w:r>
                            <w:proofErr w:type="gramEnd"/>
                            <w:r w:rsidRPr="00126760">
                              <w:t xml:space="preserve"> </w:t>
                            </w:r>
                            <w:r>
                              <w:t>t</w:t>
                            </w:r>
                            <w:r>
                              <w:rPr>
                                <w:vertAlign w:val="subscript"/>
                              </w:rPr>
                              <w:t>1</w:t>
                            </w:r>
                            <w:r w:rsidRPr="00126760">
                              <w:t xml:space="preserve"> noktasına yeterince yakın olursa diğer bir </w:t>
                            </w:r>
                            <w:r w:rsidR="00FA52E4">
                              <w:t>ifadeyle</w:t>
                            </w:r>
                            <w:r w:rsidRPr="00126760">
                              <w:t xml:space="preserve"> adım sayısı </w:t>
                            </w:r>
                            <w:r w:rsidR="006C1DD9">
                              <w:t>sonsuza y</w:t>
                            </w:r>
                            <w:r w:rsidR="00C519B3">
                              <w:t>aklaştıkça</w:t>
                            </w:r>
                            <w:r>
                              <w:t>,</w:t>
                            </w:r>
                            <w:r w:rsidRPr="00126760">
                              <w:t xml:space="preserve"> </w:t>
                            </w:r>
                            <w:r>
                              <w:t>y</w:t>
                            </w:r>
                            <w:r>
                              <w:rPr>
                                <w:vertAlign w:val="subscript"/>
                              </w:rPr>
                              <w:t>1</w:t>
                            </w:r>
                            <w:r w:rsidRPr="00126760">
                              <w:t xml:space="preserve"> değeri rahatlıkla bulunabilir.</w:t>
                            </w:r>
                            <w:r>
                              <w:t xml:space="preserve"> Bu örnek, adım sayısını açıklamak için verilmiştir.</w:t>
                            </w:r>
                            <w:r w:rsidR="00F049AD">
                              <w:rPr>
                                <w:rStyle w:val="Kpr"/>
                                <w:u w:val="none"/>
                              </w:rPr>
                              <w:t xml:space="preserve"> </w:t>
                            </w:r>
                            <w:r w:rsidR="00F049AD">
                              <w:rPr>
                                <w:noProof/>
                              </w:rPr>
                              <w:t>Şekil (3.1.1) noktasal bir kütlenin X ve Z eksenlerindeki konum grafiğini temsil eder.</w:t>
                            </w:r>
                            <w:r w:rsidR="00F049AD" w:rsidRPr="00F049AD">
                              <w:t xml:space="preserve"> </w:t>
                            </w:r>
                            <w:hyperlink w:anchor="Ref5" w:history="1">
                              <w:r w:rsidR="00F049AD" w:rsidRPr="00263549">
                                <w:rPr>
                                  <w:rStyle w:val="Kpr"/>
                                </w:rPr>
                                <w:t>[5]</w:t>
                              </w:r>
                            </w:hyperlink>
                          </w:p>
                          <w:p w14:paraId="0D1BCE81" w14:textId="1CF1C421" w:rsidR="00B42CF7" w:rsidRDefault="00F049AD" w:rsidP="00B42CF7">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F02C8" id="Metin Kutusu 200" o:spid="_x0000_s1032" type="#_x0000_t202" style="position:absolute;left:0;text-align:left;margin-left:-10pt;margin-top:10.7pt;width:481.85pt;height:134.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" filled="f" stroked="f" strokeweight=".5pt">
                <v:textbox>
                  <w:txbxContent>
                    <w:p w14:paraId="22DC7587" w14:textId="0E892541" w:rsidR="00F049AD" w:rsidRDefault="00B42CF7" w:rsidP="00F049AD">
                      <w:pPr>
                        <w:jc w:val="left"/>
                      </w:pPr>
                      <w:r w:rsidRPr="00126760">
                        <w:t>Şekil</w:t>
                      </w:r>
                      <w:r>
                        <w:t xml:space="preserve"> 3.1.2’de</w:t>
                      </w:r>
                      <w:r w:rsidRPr="00126760">
                        <w:t xml:space="preserve"> gösterildiği gibi </w:t>
                      </w:r>
                      <w:r>
                        <w:t>t</w:t>
                      </w:r>
                      <w:proofErr w:type="gramStart"/>
                      <w:r>
                        <w:rPr>
                          <w:vertAlign w:val="subscript"/>
                        </w:rPr>
                        <w:t>0</w:t>
                      </w:r>
                      <w:r>
                        <w:t xml:space="preserve">  </w:t>
                      </w:r>
                      <w:r w:rsidRPr="00126760">
                        <w:t>noktası</w:t>
                      </w:r>
                      <w:proofErr w:type="gramEnd"/>
                      <w:r w:rsidRPr="00126760">
                        <w:t xml:space="preserve"> </w:t>
                      </w:r>
                      <w:r>
                        <w:t>t</w:t>
                      </w:r>
                      <w:r>
                        <w:rPr>
                          <w:vertAlign w:val="subscript"/>
                        </w:rPr>
                        <w:t>1</w:t>
                      </w:r>
                      <w:r w:rsidRPr="00126760">
                        <w:t xml:space="preserve"> noktasına yeterince yakın olursa diğer bir </w:t>
                      </w:r>
                      <w:r w:rsidR="00FA52E4">
                        <w:t>ifadeyle</w:t>
                      </w:r>
                      <w:r w:rsidRPr="00126760">
                        <w:t xml:space="preserve"> adım sayısı </w:t>
                      </w:r>
                      <w:r w:rsidR="006C1DD9">
                        <w:t>sonsuza y</w:t>
                      </w:r>
                      <w:r w:rsidR="00C519B3">
                        <w:t>aklaştıkça</w:t>
                      </w:r>
                      <w:r>
                        <w:t>,</w:t>
                      </w:r>
                      <w:r w:rsidRPr="00126760">
                        <w:t xml:space="preserve"> </w:t>
                      </w:r>
                      <w:r>
                        <w:t>y</w:t>
                      </w:r>
                      <w:r>
                        <w:rPr>
                          <w:vertAlign w:val="subscript"/>
                        </w:rPr>
                        <w:t>1</w:t>
                      </w:r>
                      <w:r w:rsidRPr="00126760">
                        <w:t xml:space="preserve"> değeri rahatlıkla bulunabilir.</w:t>
                      </w:r>
                      <w:r>
                        <w:t xml:space="preserve"> Bu örnek, adım sayısını açıklamak için verilmiştir.</w:t>
                      </w:r>
                      <w:r w:rsidR="00F049AD">
                        <w:rPr>
                          <w:rStyle w:val="Kpr"/>
                          <w:u w:val="none"/>
                        </w:rPr>
                        <w:t xml:space="preserve"> </w:t>
                      </w:r>
                      <w:r w:rsidR="00F049AD">
                        <w:rPr>
                          <w:noProof/>
                        </w:rPr>
                        <w:t>Şekil (3.1.1) noktasal bir kütlenin X ve Z eksenlerindeki konum grafiğini temsil eder.</w:t>
                      </w:r>
                      <w:r w:rsidR="00F049AD" w:rsidRPr="00F049AD">
                        <w:t xml:space="preserve"> </w:t>
                      </w:r>
                      <w:hyperlink w:anchor="Ref5" w:history="1">
                        <w:r w:rsidR="00F049AD" w:rsidRPr="00263549">
                          <w:rPr>
                            <w:rStyle w:val="Kpr"/>
                          </w:rPr>
                          <w:t>[5]</w:t>
                        </w:r>
                      </w:hyperlink>
                    </w:p>
                    <w:p w14:paraId="0D1BCE81" w14:textId="1CF1C421" w:rsidR="00B42CF7" w:rsidRDefault="00F049AD" w:rsidP="00B42CF7">
                      <w:r>
                        <w:t xml:space="preserve"> </w:t>
                      </w:r>
                    </w:p>
                  </w:txbxContent>
                </v:textbox>
              </v:shape>
            </w:pict>
          </mc:Fallback>
        </mc:AlternateContent>
      </w:r>
    </w:p>
    <w:p w14:paraId="4AF274EA" w14:textId="063A4796" w:rsidR="00111774" w:rsidRDefault="00111774" w:rsidP="00B42CF7">
      <w:pPr>
        <w:rPr>
          <w:noProof/>
        </w:rPr>
      </w:pPr>
    </w:p>
    <w:p w14:paraId="7CFEE4BE" w14:textId="77777777" w:rsidR="00111774" w:rsidRDefault="00111774" w:rsidP="00B42CF7">
      <w:pPr>
        <w:rPr>
          <w:noProof/>
        </w:rPr>
      </w:pPr>
    </w:p>
    <w:p w14:paraId="43F77671" w14:textId="716A1AAE" w:rsidR="00B42CF7" w:rsidRDefault="00B42CF7" w:rsidP="007D2EC6">
      <w:pPr>
        <w:jc w:val="left"/>
      </w:pPr>
      <w:r>
        <w:rPr>
          <w:noProof/>
        </w:rPr>
        <w:lastRenderedPageBreak/>
        <w:t>Burada V</w:t>
      </w:r>
      <w:r>
        <w:rPr>
          <w:noProof/>
          <w:vertAlign w:val="subscript"/>
        </w:rPr>
        <w:t>0</w:t>
      </w:r>
      <w:r>
        <w:rPr>
          <w:noProof/>
        </w:rPr>
        <w:t>, V</w:t>
      </w:r>
      <w:r>
        <w:rPr>
          <w:noProof/>
          <w:vertAlign w:val="subscript"/>
        </w:rPr>
        <w:t>1</w:t>
      </w:r>
      <w:r>
        <w:rPr>
          <w:noProof/>
        </w:rPr>
        <w:t>, V</w:t>
      </w:r>
      <w:r>
        <w:rPr>
          <w:noProof/>
          <w:vertAlign w:val="subscript"/>
        </w:rPr>
        <w:t>2</w:t>
      </w:r>
      <w:r>
        <w:rPr>
          <w:noProof/>
        </w:rPr>
        <w:t>,</w:t>
      </w:r>
      <w:r w:rsidRPr="00C87544">
        <w:rPr>
          <w:noProof/>
        </w:rPr>
        <w:t xml:space="preserve"> </w:t>
      </w:r>
      <w:r>
        <w:rPr>
          <w:noProof/>
        </w:rPr>
        <w:t>V</w:t>
      </w:r>
      <w:r>
        <w:rPr>
          <w:noProof/>
          <w:vertAlign w:val="subscript"/>
        </w:rPr>
        <w:t>n</w:t>
      </w:r>
      <w:r>
        <w:rPr>
          <w:noProof/>
        </w:rPr>
        <w:t xml:space="preserve"> ve V</w:t>
      </w:r>
      <w:r>
        <w:rPr>
          <w:noProof/>
          <w:vertAlign w:val="subscript"/>
        </w:rPr>
        <w:t>n+1</w:t>
      </w:r>
      <w:r>
        <w:rPr>
          <w:noProof/>
        </w:rPr>
        <w:t xml:space="preserve"> gösterimleri noktasal kütlenin belirtilen andaki hızını göstermektedir. Euler Metodunda n’inci veriyi bulmak için </w:t>
      </w:r>
      <w:r w:rsidR="004E7875">
        <w:rPr>
          <w:noProof/>
        </w:rPr>
        <w:t>(</w:t>
      </w:r>
      <w:r>
        <w:rPr>
          <w:noProof/>
        </w:rPr>
        <w:t>n-1</w:t>
      </w:r>
      <w:r w:rsidR="004E7875">
        <w:rPr>
          <w:noProof/>
        </w:rPr>
        <w:t>)</w:t>
      </w:r>
      <w:r>
        <w:rPr>
          <w:noProof/>
        </w:rPr>
        <w:t>’inci veriye ihtiyaç duyulmaktadır. Bizim benzetimimizde ise ilk hız bilindiği için V</w:t>
      </w:r>
      <w:r>
        <w:rPr>
          <w:noProof/>
          <w:vertAlign w:val="subscript"/>
        </w:rPr>
        <w:t xml:space="preserve">0 </w:t>
      </w:r>
      <w:r>
        <w:rPr>
          <w:noProof/>
        </w:rPr>
        <w:t>değerinden başlayarak tüm veriler hesaplanabilir.</w:t>
      </w:r>
    </w:p>
    <w:p w14:paraId="0787A459" w14:textId="77777777" w:rsidR="00B42CF7" w:rsidRDefault="00B42CF7" w:rsidP="00B42CF7">
      <w:pPr>
        <w:rPr>
          <w:noProof/>
        </w:rPr>
      </w:pPr>
      <w:r>
        <w:rPr>
          <w:noProof/>
        </w:rPr>
        <w:t xml:space="preserve">Euler Metodu Taylor Serisi açılımındaki ilk iki terimin kullanılması ile elde edilir. </w:t>
      </w:r>
    </w:p>
    <w:p w14:paraId="79B88EE5" w14:textId="77777777" w:rsidR="00B42CF7" w:rsidRDefault="00B42CF7" w:rsidP="00B42CF7">
      <w:pPr>
        <w:rPr>
          <w:rFonts w:eastAsiaTheme="minorEastAsia"/>
          <w:noProof/>
        </w:rPr>
      </w:pPr>
    </w:p>
    <w:p w14:paraId="384ED99C" w14:textId="77777777" w:rsidR="00B42CF7" w:rsidRPr="00AE0439" w:rsidRDefault="00B42CF7" w:rsidP="00B42CF7">
      <w:pPr>
        <w:rPr>
          <w:rFonts w:eastAsiaTheme="minorEastAsia"/>
          <w:noProof/>
        </w:rPr>
      </w:pPr>
      <m:oMathPara>
        <m:oMathParaPr>
          <m:jc m:val="center"/>
        </m:oMathParaPr>
        <m:oMath>
          <m:r>
            <w:rPr>
              <w:rFonts w:ascii="Cambria Math" w:hAnsi="Cambria Math"/>
              <w:noProof/>
            </w:rPr>
            <m:t>y(</m:t>
          </m:r>
          <m:sSub>
            <m:sSubPr>
              <m:ctrlPr>
                <w:rPr>
                  <w:rFonts w:ascii="Cambria Math" w:hAnsi="Cambria Math"/>
                  <w:i/>
                  <w:noProof/>
                </w:rPr>
              </m:ctrlPr>
            </m:sSubPr>
            <m:e>
              <m:r>
                <w:rPr>
                  <w:rFonts w:ascii="Cambria Math" w:hAnsi="Cambria Math"/>
                  <w:noProof/>
                </w:rPr>
                <m:t>a</m:t>
              </m:r>
            </m:e>
            <m:sub>
              <m:d>
                <m:dPr>
                  <m:ctrlPr>
                    <w:rPr>
                      <w:rFonts w:ascii="Cambria Math" w:hAnsi="Cambria Math"/>
                      <w:i/>
                      <w:noProof/>
                    </w:rPr>
                  </m:ctrlPr>
                </m:dPr>
                <m:e>
                  <m:r>
                    <w:rPr>
                      <w:rFonts w:ascii="Cambria Math" w:hAnsi="Cambria Math"/>
                      <w:noProof/>
                    </w:rPr>
                    <m:t>n+1</m:t>
                  </m:r>
                </m:e>
              </m:d>
            </m:sub>
          </m:sSub>
          <m:r>
            <w:rPr>
              <w:rFonts w:ascii="Cambria Math" w:eastAsiaTheme="minorEastAsia" w:hAnsi="Cambria Math"/>
              <w:noProof/>
            </w:rPr>
            <m:t>)=y</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m:t>
              </m:r>
            </m:sub>
          </m:sSub>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y</m:t>
              </m:r>
            </m:e>
          </m:ac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d>
                <m:dPr>
                  <m:ctrlPr>
                    <w:rPr>
                      <w:rFonts w:ascii="Cambria Math" w:eastAsiaTheme="minorEastAsia" w:hAnsi="Cambria Math"/>
                      <w:i/>
                      <w:noProof/>
                    </w:rPr>
                  </m:ctrlPr>
                </m:dPr>
                <m:e>
                  <m:r>
                    <w:rPr>
                      <w:rFonts w:ascii="Cambria Math" w:eastAsiaTheme="minorEastAsia" w:hAnsi="Cambria Math"/>
                      <w:noProof/>
                    </w:rPr>
                    <m:t>n-1</m:t>
                  </m:r>
                </m:e>
              </m:d>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(n-1)</m:t>
              </m:r>
            </m:sub>
          </m:sSub>
          <m:r>
            <w:rPr>
              <w:rFonts w:ascii="Cambria Math" w:eastAsiaTheme="minorEastAsia" w:hAnsi="Cambria Math"/>
              <w:noProof/>
            </w:rPr>
            <m:t>).......(3.1.1)</m:t>
          </m:r>
        </m:oMath>
      </m:oMathPara>
    </w:p>
    <w:p w14:paraId="43FEF73C" w14:textId="77777777" w:rsidR="00B42CF7" w:rsidRPr="0038773A" w:rsidRDefault="00B42CF7" w:rsidP="00B42CF7">
      <w:pPr>
        <w:rPr>
          <w:noProof/>
        </w:rPr>
      </w:pPr>
    </w:p>
    <w:p w14:paraId="283EAB1D" w14:textId="77777777" w:rsidR="000844D4" w:rsidRDefault="00B42CF7" w:rsidP="00B42CF7">
      <w:pPr>
        <w:rPr>
          <w:noProof/>
        </w:rPr>
      </w:pPr>
      <w:r>
        <w:rPr>
          <w:noProof/>
        </w:rPr>
        <w:t xml:space="preserve">Denklem (3.1.1)’de Taylor Serisi açılımının ilk iki terimi verilmiştir. (3.1.1) denkleminde  </w:t>
      </w:r>
    </w:p>
    <w:p w14:paraId="275F902A" w14:textId="59478824" w:rsidR="00B42CF7" w:rsidRDefault="00B42CF7" w:rsidP="00B42CF7">
      <w:pPr>
        <w:rPr>
          <w:rFonts w:eastAsiaTheme="minorEastAsia"/>
          <w:noProof/>
        </w:rPr>
      </w:pP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(n-1)</m:t>
            </m:r>
          </m:sub>
        </m:sSub>
        <m:r>
          <w:rPr>
            <w:rFonts w:ascii="Cambria Math" w:eastAsiaTheme="minorEastAsia" w:hAnsi="Cambria Math"/>
            <w:noProof/>
          </w:rPr>
          <m:t>)</m:t>
        </m:r>
      </m:oMath>
      <w:r>
        <w:rPr>
          <w:rFonts w:eastAsiaTheme="minorEastAsia"/>
          <w:noProof/>
        </w:rPr>
        <w:t xml:space="preserve"> ifadesi adım sayısına eşittir ve</w:t>
      </w:r>
      <w:r w:rsidRPr="00B17C35">
        <w:rPr>
          <w:rFonts w:eastAsiaTheme="minorEastAsia"/>
          <w:i/>
          <w:iCs/>
          <w:noProof/>
        </w:rPr>
        <w:t xml:space="preserve"> h</w:t>
      </w:r>
      <w:r>
        <w:rPr>
          <w:rFonts w:eastAsiaTheme="minorEastAsia"/>
          <w:noProof/>
        </w:rPr>
        <w:t xml:space="preserve"> ile gösterilebilir.</w:t>
      </w:r>
    </w:p>
    <w:p w14:paraId="182A6D28" w14:textId="77777777" w:rsidR="00B42CF7" w:rsidRDefault="00B42CF7" w:rsidP="00B42CF7">
      <w:pPr>
        <w:rPr>
          <w:rFonts w:eastAsiaTheme="minorEastAsia"/>
          <w:noProof/>
        </w:rPr>
      </w:pPr>
      <w:r>
        <w:rPr>
          <w:rFonts w:eastAsiaTheme="minorEastAsia"/>
          <w:noProof/>
        </w:rPr>
        <w:t xml:space="preserve"> </w:t>
      </w:r>
    </w:p>
    <w:p w14:paraId="2EAA5F77" w14:textId="77777777" w:rsidR="00B42CF7" w:rsidRPr="00534333" w:rsidRDefault="00B42CF7" w:rsidP="00B42CF7">
      <w:pPr>
        <w:rPr>
          <w:rFonts w:eastAsiaTheme="minorEastAsia"/>
          <w:noProof/>
        </w:rPr>
      </w:pPr>
      <m:oMathPara>
        <m:oMath>
          <m:r>
            <w:rPr>
              <w:rFonts w:ascii="Cambria Math" w:hAnsi="Cambria Math"/>
              <w:noProof/>
            </w:rPr>
            <m:t>y(</m:t>
          </m:r>
          <m:sSub>
            <m:sSubPr>
              <m:ctrlPr>
                <w:rPr>
                  <w:rFonts w:ascii="Cambria Math" w:hAnsi="Cambria Math"/>
                  <w:i/>
                  <w:noProof/>
                </w:rPr>
              </m:ctrlPr>
            </m:sSubPr>
            <m:e>
              <m:r>
                <w:rPr>
                  <w:rFonts w:ascii="Cambria Math" w:hAnsi="Cambria Math"/>
                  <w:noProof/>
                </w:rPr>
                <m:t>a</m:t>
              </m:r>
            </m:e>
            <m:sub>
              <m:d>
                <m:dPr>
                  <m:ctrlPr>
                    <w:rPr>
                      <w:rFonts w:ascii="Cambria Math" w:hAnsi="Cambria Math"/>
                      <w:i/>
                      <w:noProof/>
                    </w:rPr>
                  </m:ctrlPr>
                </m:dPr>
                <m:e>
                  <m:r>
                    <w:rPr>
                      <w:rFonts w:ascii="Cambria Math" w:hAnsi="Cambria Math"/>
                      <w:noProof/>
                    </w:rPr>
                    <m:t>n+1</m:t>
                  </m:r>
                </m:e>
              </m:d>
            </m:sub>
          </m:sSub>
          <m:r>
            <w:rPr>
              <w:rFonts w:ascii="Cambria Math" w:eastAsiaTheme="minorEastAsia" w:hAnsi="Cambria Math"/>
              <w:noProof/>
            </w:rPr>
            <m:t>)=y</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m:t>
              </m:r>
            </m:sub>
          </m:sSub>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y</m:t>
              </m:r>
            </m:e>
          </m:acc>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d>
                <m:dPr>
                  <m:ctrlPr>
                    <w:rPr>
                      <w:rFonts w:ascii="Cambria Math" w:eastAsiaTheme="minorEastAsia" w:hAnsi="Cambria Math"/>
                      <w:i/>
                      <w:noProof/>
                    </w:rPr>
                  </m:ctrlPr>
                </m:dPr>
                <m:e>
                  <m:r>
                    <w:rPr>
                      <w:rFonts w:ascii="Cambria Math" w:eastAsiaTheme="minorEastAsia" w:hAnsi="Cambria Math"/>
                      <w:noProof/>
                    </w:rPr>
                    <m:t>n-1</m:t>
                  </m:r>
                </m:e>
              </m:d>
            </m:sub>
          </m:sSub>
          <m:r>
            <w:rPr>
              <w:rFonts w:ascii="Cambria Math" w:eastAsiaTheme="minorEastAsia" w:hAnsi="Cambria Math"/>
              <w:noProof/>
            </w:rPr>
            <m:t>)(h).......(</m:t>
          </m:r>
          <m:r>
            <w:rPr>
              <w:rFonts w:ascii="Cambria Math" w:eastAsiaTheme="minorEastAsia" w:hAnsi="Cambria Math"/>
              <w:noProof/>
            </w:rPr>
            <m:t>3.1.2)</m:t>
          </m:r>
        </m:oMath>
      </m:oMathPara>
    </w:p>
    <w:p w14:paraId="591D1A17" w14:textId="77777777" w:rsidR="00B42CF7" w:rsidRDefault="00B42CF7" w:rsidP="00B42CF7">
      <w:pPr>
        <w:rPr>
          <w:rFonts w:eastAsiaTheme="minorEastAsia"/>
          <w:noProof/>
        </w:rPr>
      </w:pPr>
    </w:p>
    <w:p w14:paraId="4C7ED798" w14:textId="2E9C09ED" w:rsidR="00B42CF7" w:rsidRDefault="00B42CF7" w:rsidP="00B42CF7">
      <w:pPr>
        <w:rPr>
          <w:rFonts w:eastAsiaTheme="minorEastAsia"/>
          <w:noProof/>
        </w:rPr>
      </w:pPr>
      <w:r>
        <w:rPr>
          <w:rFonts w:eastAsiaTheme="minorEastAsia"/>
          <w:noProof/>
        </w:rPr>
        <w:t>Gösterimin ardından (3.</w:t>
      </w:r>
      <w:r w:rsidR="00EA2E99">
        <w:rPr>
          <w:rFonts w:eastAsiaTheme="minorEastAsia"/>
          <w:noProof/>
        </w:rPr>
        <w:t>1</w:t>
      </w:r>
      <w:r>
        <w:rPr>
          <w:rFonts w:eastAsiaTheme="minorEastAsia"/>
          <w:noProof/>
        </w:rPr>
        <w:t>.2) denklemi elde edilir. Bu aşamadan sonra (3.1.2) denklemi hız ve zaman değişkenleri ile yazılırsa;</w:t>
      </w:r>
    </w:p>
    <w:p w14:paraId="3921C9FF" w14:textId="77777777" w:rsidR="00B42CF7" w:rsidRDefault="00B42CF7" w:rsidP="00B42CF7">
      <w:pPr>
        <w:rPr>
          <w:rFonts w:eastAsiaTheme="minorEastAsia"/>
          <w:noProof/>
        </w:rPr>
      </w:pPr>
    </w:p>
    <w:p w14:paraId="52823750" w14:textId="34EFB2F2" w:rsidR="00B42CF7" w:rsidRDefault="00425AAD" w:rsidP="00B42CF7">
      <w:pPr>
        <w:rPr>
          <w:rFonts w:eastAsiaTheme="minorEastAsia"/>
          <w:iCs/>
          <w:noProof/>
        </w:rPr>
      </w:pPr>
      <m:oMathPara>
        <m:oMath>
          <m:sSub>
            <m:sSubPr>
              <m:ctrlPr>
                <w:rPr>
                  <w:rFonts w:ascii="Cambria Math" w:hAnsi="Cambria Math"/>
                </w:rPr>
              </m:ctrlPr>
            </m:sSubPr>
            <m:e>
              <m:r>
                <m:rPr>
                  <m:sty m:val="p"/>
                </m:rPr>
                <w:rPr>
                  <w:rFonts w:ascii="Cambria Math" w:hAnsi="Cambria Math"/>
                </w:rPr>
                <m:t>V</m:t>
              </m:r>
            </m:e>
            <m:sub>
              <m:d>
                <m:dPr>
                  <m:ctrlPr>
                    <w:rPr>
                      <w:rFonts w:ascii="Cambria Math" w:hAnsi="Cambria Math"/>
                    </w:rPr>
                  </m:ctrlPr>
                </m:dPr>
                <m:e>
                  <m:r>
                    <m:rPr>
                      <m:sty m:val="p"/>
                    </m:rPr>
                    <w:rPr>
                      <w:rFonts w:ascii="Cambria Math" w:hAnsi="Cambria Math"/>
                    </w:rPr>
                    <m:t>n+1</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m:t>
              </m:r>
            </m:sub>
          </m:sSub>
          <m:r>
            <m:rPr>
              <m:sty m:val="p"/>
            </m:rPr>
            <w:rPr>
              <w:rFonts w:ascii="Cambria Math" w:hAnsi="Cambria Math"/>
            </w:rPr>
            <m:t>+</m:t>
          </m:r>
          <m:acc>
            <m:accPr>
              <m:chr m:val="̇"/>
              <m:ctrlPr>
                <w:rPr>
                  <w:rFonts w:ascii="Cambria Math" w:hAnsi="Cambria Math"/>
                </w:rPr>
              </m:ctrlPr>
            </m:accPr>
            <m:e>
              <m:r>
                <w:rPr>
                  <w:rFonts w:ascii="Cambria Math" w:hAnsi="Cambria Math"/>
                </w:rPr>
                <m:t>V</m:t>
              </m:r>
            </m:e>
          </m:acc>
          <m:d>
            <m:dPr>
              <m:ctrlPr>
                <w:rPr>
                  <w:rFonts w:ascii="Cambria Math" w:hAnsi="Cambria Math"/>
                </w:rPr>
              </m:ctrlPr>
            </m:dPr>
            <m:e>
              <m:r>
                <m:rPr>
                  <m:sty m:val="p"/>
                </m:rPr>
                <w:rPr>
                  <w:rFonts w:ascii="Cambria Math" w:hAnsi="Cambria Math"/>
                </w:rPr>
                <m:t>∆</m:t>
              </m:r>
              <m:r>
                <m:rPr>
                  <m:sty m:val="p"/>
                </m:rPr>
                <w:rPr>
                  <w:rFonts w:ascii="Cambria Math" w:hAnsi="Cambria Math"/>
                </w:rPr>
                <m:t>t</m:t>
              </m:r>
            </m:e>
          </m:d>
          <m:r>
            <w:rPr>
              <w:rFonts w:ascii="Cambria Math" w:hAnsi="Cambria Math"/>
            </w:rPr>
            <m:t>.......(3.1.3)</m:t>
          </m:r>
        </m:oMath>
      </m:oMathPara>
    </w:p>
    <w:p w14:paraId="1BC0BF38" w14:textId="77777777" w:rsidR="00F17021" w:rsidRDefault="00F17021" w:rsidP="00B42CF7">
      <w:pPr>
        <w:rPr>
          <w:rFonts w:eastAsiaTheme="minorEastAsia"/>
          <w:iCs/>
          <w:noProof/>
        </w:rPr>
      </w:pPr>
    </w:p>
    <w:p w14:paraId="6890E59B" w14:textId="27E74ED5" w:rsidR="00B42CF7" w:rsidRDefault="00B42CF7" w:rsidP="00B42CF7">
      <w:pPr>
        <w:rPr>
          <w:rFonts w:eastAsiaTheme="minorEastAsia"/>
          <w:iCs/>
          <w:noProof/>
        </w:rPr>
      </w:pPr>
      <w:r>
        <w:rPr>
          <w:rFonts w:eastAsiaTheme="minorEastAsia"/>
          <w:iCs/>
          <w:noProof/>
        </w:rPr>
        <w:t>denklemi elde edilir. (3.</w:t>
      </w:r>
      <w:r w:rsidR="00EA2E99">
        <w:rPr>
          <w:rFonts w:eastAsiaTheme="minorEastAsia"/>
          <w:iCs/>
          <w:noProof/>
        </w:rPr>
        <w:t>1</w:t>
      </w:r>
      <w:r>
        <w:rPr>
          <w:rFonts w:eastAsiaTheme="minorEastAsia"/>
          <w:iCs/>
          <w:noProof/>
        </w:rPr>
        <w:t xml:space="preserve">.3) denkleminde </w:t>
      </w:r>
      <m:oMath>
        <m:acc>
          <m:accPr>
            <m:chr m:val="̇"/>
            <m:ctrlPr>
              <w:rPr>
                <w:rFonts w:ascii="Cambria Math" w:eastAsiaTheme="minorEastAsia" w:hAnsi="Cambria Math"/>
                <w:i/>
                <w:iCs/>
                <w:noProof/>
              </w:rPr>
            </m:ctrlPr>
          </m:accPr>
          <m:e>
            <m:r>
              <w:rPr>
                <w:rFonts w:ascii="Cambria Math" w:eastAsiaTheme="minorEastAsia" w:hAnsi="Cambria Math"/>
                <w:noProof/>
              </w:rPr>
              <m:t>V</m:t>
            </m:r>
          </m:e>
        </m:acc>
      </m:oMath>
      <w:r>
        <w:rPr>
          <w:rFonts w:eastAsiaTheme="minorEastAsia"/>
          <w:iCs/>
          <w:noProof/>
        </w:rPr>
        <w:t xml:space="preserve"> ivmeyi, </w:t>
      </w:r>
      <m:oMath>
        <m:r>
          <m:rPr>
            <m:sty m:val="p"/>
          </m:rPr>
          <w:rPr>
            <w:rFonts w:ascii="Cambria Math" w:hAnsi="Cambria Math"/>
            <w:noProof/>
          </w:rPr>
          <m:t>∆t</m:t>
        </m:r>
      </m:oMath>
      <w:r>
        <w:rPr>
          <w:rFonts w:eastAsiaTheme="minorEastAsia"/>
          <w:noProof/>
        </w:rPr>
        <w:t xml:space="preserve"> ifadesi ise adım sayısını ifade eder. </w:t>
      </w:r>
      <m:oMath>
        <m:acc>
          <m:accPr>
            <m:chr m:val="̇"/>
            <m:ctrlPr>
              <w:rPr>
                <w:rFonts w:ascii="Cambria Math" w:eastAsiaTheme="minorEastAsia" w:hAnsi="Cambria Math"/>
                <w:i/>
                <w:iCs/>
                <w:noProof/>
              </w:rPr>
            </m:ctrlPr>
          </m:accPr>
          <m:e>
            <m:r>
              <w:rPr>
                <w:rFonts w:ascii="Cambria Math" w:eastAsiaTheme="minorEastAsia" w:hAnsi="Cambria Math"/>
                <w:noProof/>
              </w:rPr>
              <m:t>V</m:t>
            </m:r>
          </m:e>
        </m:acc>
      </m:oMath>
      <w:r>
        <w:rPr>
          <w:rFonts w:eastAsiaTheme="minorEastAsia"/>
          <w:iCs/>
          <w:noProof/>
        </w:rPr>
        <w:t xml:space="preserve"> ifadesinin ivmeye eşitliği denkleme yansıtılırsa;</w:t>
      </w:r>
    </w:p>
    <w:p w14:paraId="19C55A94" w14:textId="77777777" w:rsidR="00B42CF7" w:rsidRDefault="00B42CF7" w:rsidP="00B42CF7">
      <w:pPr>
        <w:rPr>
          <w:rFonts w:eastAsiaTheme="minorEastAsia"/>
          <w:iCs/>
          <w:noProof/>
        </w:rPr>
      </w:pPr>
    </w:p>
    <w:p w14:paraId="4330AF7D" w14:textId="77777777" w:rsidR="00B42CF7" w:rsidRPr="00167096" w:rsidRDefault="00425AAD" w:rsidP="00B42CF7">
      <w:pPr>
        <w:rPr>
          <w:rFonts w:eastAsiaTheme="minorEastAsia"/>
          <w:iCs/>
          <w:noProof/>
        </w:rPr>
      </w:pPr>
      <m:oMathPara>
        <m:oMath>
          <m:sSub>
            <m:sSubPr>
              <m:ctrlPr>
                <w:rPr>
                  <w:rFonts w:ascii="Cambria Math" w:hAnsi="Cambria Math"/>
                  <w:iCs/>
                  <w:noProof/>
                </w:rPr>
              </m:ctrlPr>
            </m:sSubPr>
            <m:e>
              <m:r>
                <m:rPr>
                  <m:sty m:val="p"/>
                </m:rPr>
                <w:rPr>
                  <w:rFonts w:ascii="Cambria Math" w:hAnsi="Cambria Math"/>
                  <w:noProof/>
                </w:rPr>
                <m:t>V</m:t>
              </m:r>
            </m:e>
            <m:sub>
              <m:d>
                <m:dPr>
                  <m:ctrlPr>
                    <w:rPr>
                      <w:rFonts w:ascii="Cambria Math" w:hAnsi="Cambria Math"/>
                      <w:iCs/>
                      <w:noProof/>
                    </w:rPr>
                  </m:ctrlPr>
                </m:dPr>
                <m:e>
                  <m:r>
                    <m:rPr>
                      <m:sty m:val="p"/>
                    </m:rPr>
                    <w:rPr>
                      <w:rFonts w:ascii="Cambria Math" w:hAnsi="Cambria Math"/>
                      <w:noProof/>
                    </w:rPr>
                    <m:t>n+1</m:t>
                  </m:r>
                </m:e>
              </m:d>
            </m:sub>
          </m:sSub>
          <m:r>
            <m:rPr>
              <m:sty m:val="p"/>
            </m:rPr>
            <w:rPr>
              <w:rFonts w:ascii="Cambria Math" w:hAnsi="Cambria Math"/>
              <w:noProof/>
            </w:rPr>
            <m:t>=</m:t>
          </m:r>
          <m:sSub>
            <m:sSubPr>
              <m:ctrlPr>
                <w:rPr>
                  <w:rFonts w:ascii="Cambria Math" w:hAnsi="Cambria Math"/>
                  <w:iCs/>
                  <w:noProof/>
                </w:rPr>
              </m:ctrlPr>
            </m:sSubPr>
            <m:e>
              <m:r>
                <m:rPr>
                  <m:sty m:val="p"/>
                </m:rPr>
                <w:rPr>
                  <w:rFonts w:ascii="Cambria Math" w:hAnsi="Cambria Math"/>
                  <w:noProof/>
                </w:rPr>
                <m:t>V</m:t>
              </m:r>
            </m:e>
            <m:sub>
              <m:r>
                <m:rPr>
                  <m:sty m:val="p"/>
                </m:rPr>
                <w:rPr>
                  <w:rFonts w:ascii="Cambria Math" w:hAnsi="Cambria Math"/>
                  <w:noProof/>
                </w:rPr>
                <m:t>n</m:t>
              </m:r>
            </m:sub>
          </m:sSub>
          <m:r>
            <m:rPr>
              <m:sty m:val="p"/>
            </m:rPr>
            <w:rPr>
              <w:rFonts w:ascii="Cambria Math" w:hAnsi="Cambria Math"/>
              <w:noProof/>
            </w:rPr>
            <m:t>+a</m:t>
          </m:r>
          <m:d>
            <m:dPr>
              <m:ctrlPr>
                <w:rPr>
                  <w:rFonts w:ascii="Cambria Math" w:hAnsi="Cambria Math"/>
                  <w:iCs/>
                  <w:noProof/>
                </w:rPr>
              </m:ctrlPr>
            </m:dPr>
            <m:e>
              <m:r>
                <m:rPr>
                  <m:sty m:val="p"/>
                </m:rPr>
                <w:rPr>
                  <w:rFonts w:ascii="Cambria Math" w:hAnsi="Cambria Math"/>
                  <w:noProof/>
                </w:rPr>
                <m:t>∆</m:t>
              </m:r>
              <m:r>
                <m:rPr>
                  <m:sty m:val="p"/>
                </m:rPr>
                <w:rPr>
                  <w:rFonts w:ascii="Cambria Math" w:hAnsi="Cambria Math"/>
                  <w:noProof/>
                </w:rPr>
                <m:t>t</m:t>
              </m:r>
            </m:e>
          </m:d>
          <m:r>
            <w:rPr>
              <w:rFonts w:ascii="Cambria Math" w:hAnsi="Cambria Math"/>
              <w:noProof/>
            </w:rPr>
            <m:t>.......(3.1.4)</m:t>
          </m:r>
        </m:oMath>
      </m:oMathPara>
    </w:p>
    <w:p w14:paraId="3DC93271" w14:textId="77777777" w:rsidR="00B42CF7" w:rsidRDefault="00B42CF7" w:rsidP="00B42CF7">
      <w:pPr>
        <w:rPr>
          <w:rFonts w:eastAsiaTheme="minorEastAsia"/>
          <w:iCs/>
          <w:noProof/>
        </w:rPr>
      </w:pPr>
    </w:p>
    <w:p w14:paraId="6AA0DF55" w14:textId="77777777" w:rsidR="00B42CF7" w:rsidRDefault="00B42CF7" w:rsidP="00B42CF7">
      <w:pPr>
        <w:rPr>
          <w:rFonts w:eastAsiaTheme="minorEastAsia"/>
          <w:iCs/>
          <w:noProof/>
        </w:rPr>
      </w:pPr>
      <w:r>
        <w:rPr>
          <w:rFonts w:eastAsiaTheme="minorEastAsia"/>
          <w:iCs/>
          <w:noProof/>
        </w:rPr>
        <w:lastRenderedPageBreak/>
        <w:t>denklemi elde edilir. (3.1.4) denklemi bize hızın zamana bağlı fonksiyonunu verir. (3.1.4) denkleminden konum verisi elde etmek için konumun zamana bağlı değişimi hıza eşitlenip integral alınırsa;</w:t>
      </w:r>
    </w:p>
    <w:p w14:paraId="38A4A841" w14:textId="77777777" w:rsidR="00B42CF7" w:rsidRDefault="00B42CF7" w:rsidP="00B42CF7">
      <w:pPr>
        <w:rPr>
          <w:rFonts w:eastAsiaTheme="minorEastAsia"/>
          <w:iCs/>
          <w:noProof/>
        </w:rPr>
      </w:pPr>
    </w:p>
    <w:p w14:paraId="1FD7A06E" w14:textId="18156CCE" w:rsidR="00B42CF7" w:rsidRPr="004856A6" w:rsidRDefault="00425AAD" w:rsidP="00B42CF7">
      <w:pPr>
        <w:rPr>
          <w:rFonts w:eastAsiaTheme="minorEastAsia"/>
          <w:iCs/>
          <w:noProof/>
        </w:rPr>
      </w:pPr>
      <m:oMathPara>
        <m:oMath>
          <m:f>
            <m:fPr>
              <m:ctrlPr>
                <w:rPr>
                  <w:rFonts w:ascii="Cambria Math" w:eastAsiaTheme="minorEastAsia" w:hAnsi="Cambria Math"/>
                  <w:i/>
                  <w:iCs/>
                  <w:noProof/>
                </w:rPr>
              </m:ctrlPr>
            </m:fPr>
            <m:num>
              <m:r>
                <w:rPr>
                  <w:rFonts w:ascii="Cambria Math" w:eastAsiaTheme="minorEastAsia" w:hAnsi="Cambria Math"/>
                  <w:noProof/>
                </w:rPr>
                <m:t>dx</m:t>
              </m:r>
            </m:num>
            <m:den>
              <m:r>
                <w:rPr>
                  <w:rFonts w:ascii="Cambria Math" w:eastAsiaTheme="minorEastAsia" w:hAnsi="Cambria Math"/>
                  <w:noProof/>
                </w:rPr>
                <m:t>dt</m:t>
              </m:r>
            </m:den>
          </m:f>
          <m:r>
            <w:rPr>
              <w:rFonts w:ascii="Cambria Math" w:eastAsiaTheme="minorEastAsia" w:hAnsi="Cambria Math"/>
              <w:noProof/>
            </w:rPr>
            <m:t>=</m:t>
          </m:r>
          <m:r>
            <w:rPr>
              <w:rFonts w:ascii="Cambria Math" w:eastAsiaTheme="minorEastAsia" w:hAnsi="Cambria Math"/>
              <w:noProof/>
            </w:rPr>
            <m:t>V</m:t>
          </m:r>
        </m:oMath>
      </m:oMathPara>
    </w:p>
    <w:p w14:paraId="5BF8C387" w14:textId="3DB82787" w:rsidR="00B42CF7" w:rsidRPr="004856A6" w:rsidRDefault="000F5B78" w:rsidP="00B42CF7">
      <w:pPr>
        <w:rPr>
          <w:rFonts w:eastAsiaTheme="minorEastAsia"/>
          <w:iCs/>
          <w:noProof/>
        </w:rPr>
      </w:pPr>
      <m:oMathPara>
        <m:oMath>
          <m:r>
            <w:rPr>
              <w:rFonts w:ascii="Cambria Math" w:eastAsiaTheme="minorEastAsia" w:hAnsi="Cambria Math"/>
              <w:noProof/>
            </w:rPr>
            <m:t>dx=(V)dt</m:t>
          </m:r>
        </m:oMath>
      </m:oMathPara>
    </w:p>
    <w:p w14:paraId="71720B80" w14:textId="12D794B9" w:rsidR="00B42CF7" w:rsidRPr="00C406CD" w:rsidRDefault="00425AAD" w:rsidP="00B42CF7">
      <w:pPr>
        <w:rPr>
          <w:rFonts w:eastAsiaTheme="minorEastAsia"/>
          <w:noProof/>
        </w:rPr>
      </w:pPr>
      <m:oMathPara>
        <m:oMath>
          <m:nary>
            <m:naryPr>
              <m:limLoc m:val="subSup"/>
              <m:ctrlPr>
                <w:rPr>
                  <w:rFonts w:ascii="Cambria Math" w:hAnsi="Cambria Math"/>
                  <w:i/>
                  <w:noProof/>
                </w:rPr>
              </m:ctrlPr>
            </m:naryPr>
            <m:sub>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sub>
            <m:sup>
              <m:sSub>
                <m:sSubPr>
                  <m:ctrlPr>
                    <w:rPr>
                      <w:rFonts w:ascii="Cambria Math" w:hAnsi="Cambria Math"/>
                      <w:i/>
                      <w:noProof/>
                    </w:rPr>
                  </m:ctrlPr>
                </m:sSubPr>
                <m:e>
                  <m:r>
                    <w:rPr>
                      <w:rFonts w:ascii="Cambria Math" w:hAnsi="Cambria Math"/>
                      <w:noProof/>
                    </w:rPr>
                    <m:t>x</m:t>
                  </m:r>
                </m:e>
                <m:sub>
                  <m:r>
                    <w:rPr>
                      <w:rFonts w:ascii="Cambria Math" w:hAnsi="Cambria Math"/>
                      <w:noProof/>
                    </w:rPr>
                    <m:t>n</m:t>
                  </m:r>
                </m:sub>
              </m:sSub>
            </m:sup>
            <m:e>
              <m:r>
                <w:rPr>
                  <w:rFonts w:ascii="Cambria Math" w:hAnsi="Cambria Math"/>
                  <w:noProof/>
                </w:rPr>
                <m:t>dx</m:t>
              </m:r>
            </m:e>
          </m:nary>
          <m:r>
            <w:rPr>
              <w:rFonts w:ascii="Cambria Math" w:eastAsiaTheme="minorEastAsia" w:hAnsi="Cambria Math"/>
            </w:rPr>
            <m:t>≅</m:t>
          </m:r>
          <m:r>
            <m:rPr>
              <m:sty m:val="p"/>
            </m:rPr>
            <w:rPr>
              <w:rFonts w:ascii="Cambria Math" w:eastAsiaTheme="minorEastAsia" w:hAnsi="Cambria Math"/>
              <w:noProof/>
              <w:color w:val="C00000"/>
            </w:rPr>
            <m:t xml:space="preserve"> </m:t>
          </m:r>
          <m:nary>
            <m:naryPr>
              <m:limLoc m:val="subSup"/>
              <m:ctrlPr>
                <w:rPr>
                  <w:rFonts w:ascii="Cambria Math" w:hAnsi="Cambria Math"/>
                  <w:i/>
                  <w:noProof/>
                </w:rPr>
              </m:ctrlPr>
            </m:naryPr>
            <m:sub>
              <m:r>
                <w:rPr>
                  <w:rFonts w:ascii="Cambria Math" w:hAnsi="Cambria Math"/>
                  <w:noProof/>
                </w:rPr>
                <m:t>0</m:t>
              </m:r>
            </m:sub>
            <m:sup>
              <m:r>
                <w:rPr>
                  <w:rFonts w:ascii="Cambria Math" w:hAnsi="Cambria Math"/>
                  <w:noProof/>
                </w:rPr>
                <m:t>t</m:t>
              </m:r>
            </m:sup>
            <m:e>
              <m:r>
                <w:rPr>
                  <w:rFonts w:ascii="Cambria Math" w:hAnsi="Cambria Math"/>
                  <w:noProof/>
                </w:rPr>
                <m:t>(</m:t>
              </m:r>
              <m:r>
                <w:rPr>
                  <w:rFonts w:ascii="Cambria Math" w:hAnsi="Cambria Math"/>
                  <w:noProof/>
                </w:rPr>
                <m:t>V</m:t>
              </m:r>
              <m:r>
                <w:rPr>
                  <w:rFonts w:ascii="Cambria Math" w:hAnsi="Cambria Math"/>
                  <w:noProof/>
                </w:rPr>
                <m:t>)</m:t>
              </m:r>
              <m:r>
                <w:rPr>
                  <w:rFonts w:ascii="Cambria Math" w:hAnsi="Cambria Math"/>
                  <w:noProof/>
                </w:rPr>
                <m:t>dt</m:t>
              </m:r>
            </m:e>
          </m:nary>
        </m:oMath>
      </m:oMathPara>
    </w:p>
    <w:p w14:paraId="3F301833" w14:textId="3B2326F6" w:rsidR="00B42CF7" w:rsidRPr="0068019F" w:rsidRDefault="00425AAD" w:rsidP="00B42CF7">
      <w:pPr>
        <w:rPr>
          <w:rFonts w:eastAsiaTheme="minorEastAsia"/>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r>
                <w:rPr>
                  <w:rFonts w:ascii="Cambria Math" w:hAnsi="Cambria Math"/>
                  <w:noProof/>
                </w:rPr>
                <m:t xml:space="preserve"> </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m:t>
              </m:r>
              <m:r>
                <w:rPr>
                  <w:rFonts w:ascii="Cambria Math" w:hAnsi="Cambria Math"/>
                  <w:noProof/>
                </w:rPr>
                <m:t>n</m:t>
              </m:r>
              <m:r>
                <w:rPr>
                  <w:rFonts w:ascii="Cambria Math" w:hAnsi="Cambria Math"/>
                  <w:noProof/>
                </w:rPr>
                <m:t>-</m:t>
              </m:r>
              <m:r>
                <w:rPr>
                  <w:rFonts w:ascii="Cambria Math" w:hAnsi="Cambria Math"/>
                  <w:noProof/>
                </w:rPr>
                <m:t>1)</m:t>
              </m:r>
            </m:sub>
          </m:sSub>
          <m:r>
            <w:rPr>
              <w:rFonts w:ascii="Cambria Math" w:hAnsi="Cambria Math"/>
              <w:noProof/>
            </w:rPr>
            <m:t>=</m:t>
          </m:r>
          <m:r>
            <w:rPr>
              <w:rFonts w:ascii="Cambria Math" w:hAnsi="Cambria Math"/>
              <w:noProof/>
            </w:rPr>
            <m:t>V</m:t>
          </m:r>
          <m:r>
            <w:rPr>
              <w:rFonts w:ascii="Cambria Math" w:hAnsi="Cambria Math"/>
              <w:noProof/>
            </w:rPr>
            <m:t>(</m:t>
          </m:r>
          <m:r>
            <w:rPr>
              <w:rFonts w:ascii="Cambria Math" w:hAnsi="Cambria Math"/>
              <w:noProof/>
            </w:rPr>
            <m:t>t</m:t>
          </m:r>
          <m:r>
            <w:rPr>
              <w:rFonts w:ascii="Cambria Math" w:eastAsiaTheme="minorEastAsia" w:hAnsi="Cambria Math"/>
              <w:noProof/>
            </w:rPr>
            <m:t>)-</m:t>
          </m:r>
          <m:r>
            <w:rPr>
              <w:rFonts w:ascii="Cambria Math" w:eastAsiaTheme="minorEastAsia" w:hAnsi="Cambria Math"/>
              <w:noProof/>
            </w:rPr>
            <m:t>V</m:t>
          </m:r>
          <m:r>
            <w:rPr>
              <w:rFonts w:ascii="Cambria Math" w:eastAsiaTheme="minorEastAsia" w:hAnsi="Cambria Math"/>
              <w:noProof/>
            </w:rPr>
            <m:t>(0) .......</m:t>
          </m:r>
          <m:d>
            <m:dPr>
              <m:ctrlPr>
                <w:rPr>
                  <w:rFonts w:ascii="Cambria Math" w:eastAsiaTheme="minorEastAsia" w:hAnsi="Cambria Math"/>
                  <w:i/>
                  <w:noProof/>
                </w:rPr>
              </m:ctrlPr>
            </m:dPr>
            <m:e>
              <m:r>
                <w:rPr>
                  <w:rFonts w:ascii="Cambria Math" w:eastAsiaTheme="minorEastAsia" w:hAnsi="Cambria Math"/>
                  <w:noProof/>
                </w:rPr>
                <m:t>3.1.5</m:t>
              </m:r>
            </m:e>
          </m:d>
        </m:oMath>
      </m:oMathPara>
    </w:p>
    <w:p w14:paraId="331D292E" w14:textId="215642ED" w:rsidR="00B42CF7" w:rsidRPr="0068019F" w:rsidRDefault="00A91635" w:rsidP="00B42CF7">
      <w:pPr>
        <w:rPr>
          <w:rFonts w:eastAsiaTheme="minorEastAsia"/>
          <w:noProof/>
        </w:rPr>
      </w:pPr>
      <w:r>
        <w:rPr>
          <w:rFonts w:eastAsiaTheme="minorEastAsia"/>
          <w:noProof/>
        </w:rPr>
        <w:t xml:space="preserve">(3.1.4) </w:t>
      </w:r>
      <w:r w:rsidR="00D14415">
        <w:rPr>
          <w:rFonts w:eastAsiaTheme="minorEastAsia"/>
          <w:noProof/>
        </w:rPr>
        <w:t>ifadesi (3.1.5) yerine yazılırsa</w:t>
      </w:r>
    </w:p>
    <w:p w14:paraId="1BA717F7" w14:textId="77777777" w:rsidR="00CA7A0F" w:rsidRDefault="00CA7A0F" w:rsidP="00CC58E5">
      <w:pPr>
        <w:rPr>
          <w:rFonts w:eastAsiaTheme="minorEastAsia"/>
          <w:noProof/>
        </w:rPr>
      </w:pPr>
    </w:p>
    <w:p w14:paraId="40FEFB23" w14:textId="172CC8E9" w:rsidR="00D14415" w:rsidRPr="0068019F" w:rsidRDefault="00425AAD" w:rsidP="00B42CF7">
      <w:pPr>
        <w:rPr>
          <w:rFonts w:eastAsiaTheme="minorEastAsia"/>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r>
                <w:rPr>
                  <w:rFonts w:ascii="Cambria Math" w:hAnsi="Cambria Math"/>
                  <w:noProof/>
                </w:rPr>
                <m:t xml:space="preserve"> </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m:t>
              </m:r>
              <m:r>
                <w:rPr>
                  <w:rFonts w:ascii="Cambria Math" w:hAnsi="Cambria Math"/>
                  <w:noProof/>
                </w:rPr>
                <m:t>n</m:t>
              </m:r>
              <m:r>
                <w:rPr>
                  <w:rFonts w:ascii="Cambria Math" w:hAnsi="Cambria Math"/>
                  <w:noProof/>
                </w:rPr>
                <m:t>-</m:t>
              </m:r>
              <m:r>
                <w:rPr>
                  <w:rFonts w:ascii="Cambria Math" w:hAnsi="Cambria Math"/>
                  <w:noProof/>
                </w:rPr>
                <m:t>1)</m:t>
              </m:r>
            </m:sub>
          </m:sSub>
          <m:r>
            <w:rPr>
              <w:rFonts w:ascii="Cambria Math" w:hAnsi="Cambria Math"/>
              <w:noProof/>
            </w:rPr>
            <m:t>=</m:t>
          </m:r>
          <m:r>
            <w:rPr>
              <w:rFonts w:ascii="Cambria Math" w:hAnsi="Cambria Math"/>
              <w:noProof/>
            </w:rPr>
            <m:t>V</m:t>
          </m:r>
          <m:r>
            <w:rPr>
              <w:rFonts w:ascii="Cambria Math" w:hAnsi="Cambria Math"/>
              <w:noProof/>
            </w:rPr>
            <m:t>(</m:t>
          </m:r>
          <m:r>
            <w:rPr>
              <w:rFonts w:ascii="Cambria Math" w:hAnsi="Cambria Math"/>
              <w:noProof/>
            </w:rPr>
            <m:t>t</m:t>
          </m:r>
          <m:r>
            <w:rPr>
              <w:rFonts w:ascii="Cambria Math" w:hAnsi="Cambria Math"/>
              <w:noProof/>
            </w:rPr>
            <m:t xml:space="preserve">)- </m:t>
          </m:r>
          <m:r>
            <w:rPr>
              <w:rFonts w:ascii="Cambria Math" w:hAnsi="Cambria Math"/>
              <w:noProof/>
            </w:rPr>
            <m:t>V</m:t>
          </m:r>
          <m:r>
            <w:rPr>
              <w:rFonts w:ascii="Cambria Math" w:hAnsi="Cambria Math"/>
              <w:noProof/>
            </w:rPr>
            <m:t>(0)+</m:t>
          </m:r>
          <m:r>
            <w:rPr>
              <w:rFonts w:ascii="Cambria Math" w:hAnsi="Cambria Math"/>
              <w:noProof/>
            </w:rPr>
            <m:t>V</m:t>
          </m:r>
          <m:r>
            <w:rPr>
              <w:rFonts w:ascii="Cambria Math" w:hAnsi="Cambria Math"/>
              <w:noProof/>
            </w:rPr>
            <m:t>(0)+</m:t>
          </m:r>
          <m:r>
            <w:rPr>
              <w:rFonts w:ascii="Cambria Math" w:hAnsi="Cambria Math"/>
              <w:noProof/>
            </w:rPr>
            <m:t>a</m:t>
          </m:r>
          <m:r>
            <w:rPr>
              <w:rFonts w:ascii="Cambria Math" w:hAnsi="Cambria Math"/>
              <w:noProof/>
            </w:rPr>
            <m:t>(</m:t>
          </m:r>
          <m:r>
            <w:rPr>
              <w:rFonts w:ascii="Cambria Math" w:hAnsi="Cambria Math"/>
              <w:noProof/>
            </w:rPr>
            <m:t>t</m:t>
          </m:r>
          <m:r>
            <w:rPr>
              <w:rFonts w:ascii="Cambria Math" w:hAnsi="Cambria Math"/>
              <w:noProof/>
            </w:rPr>
            <m:t>)</m:t>
          </m:r>
        </m:oMath>
      </m:oMathPara>
    </w:p>
    <w:p w14:paraId="68F6D6EF" w14:textId="14601D74" w:rsidR="00F15A8F" w:rsidRPr="00CC58E5" w:rsidRDefault="00425AAD" w:rsidP="00F15A8F">
      <w:pPr>
        <w:rPr>
          <w:rFonts w:eastAsiaTheme="minorEastAsia"/>
          <w:noProof/>
        </w:rPr>
      </w:pPr>
      <m:oMathPara>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r>
                <w:rPr>
                  <w:rFonts w:ascii="Cambria Math" w:hAnsi="Cambria Math"/>
                  <w:noProof/>
                </w:rPr>
                <m:t xml:space="preserve"> </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m:t>
              </m:r>
              <m:r>
                <w:rPr>
                  <w:rFonts w:ascii="Cambria Math" w:hAnsi="Cambria Math"/>
                  <w:noProof/>
                </w:rPr>
                <m:t>n</m:t>
              </m:r>
              <m:r>
                <w:rPr>
                  <w:rFonts w:ascii="Cambria Math" w:hAnsi="Cambria Math"/>
                  <w:noProof/>
                </w:rPr>
                <m:t>-</m:t>
              </m:r>
              <m:r>
                <w:rPr>
                  <w:rFonts w:ascii="Cambria Math" w:hAnsi="Cambria Math"/>
                  <w:noProof/>
                </w:rPr>
                <m:t>1)</m:t>
              </m:r>
            </m:sub>
          </m:sSub>
          <m:r>
            <w:rPr>
              <w:rFonts w:ascii="Cambria Math" w:hAnsi="Cambria Math"/>
              <w:noProof/>
            </w:rPr>
            <m:t>=</m:t>
          </m:r>
          <m:r>
            <w:rPr>
              <w:rFonts w:ascii="Cambria Math" w:hAnsi="Cambria Math"/>
              <w:noProof/>
            </w:rPr>
            <m:t>V</m:t>
          </m:r>
          <m:r>
            <w:rPr>
              <w:rFonts w:ascii="Cambria Math" w:hAnsi="Cambria Math"/>
              <w:noProof/>
            </w:rPr>
            <m:t>(</m:t>
          </m:r>
          <m:r>
            <w:rPr>
              <w:rFonts w:ascii="Cambria Math" w:hAnsi="Cambria Math"/>
              <w:noProof/>
            </w:rPr>
            <m:t>t</m:t>
          </m:r>
          <m:r>
            <w:rPr>
              <w:rFonts w:ascii="Cambria Math" w:hAnsi="Cambria Math"/>
              <w:noProof/>
            </w:rPr>
            <m:t>)+</m:t>
          </m:r>
          <m:r>
            <w:rPr>
              <w:rFonts w:ascii="Cambria Math" w:hAnsi="Cambria Math"/>
              <w:noProof/>
            </w:rPr>
            <m:t>a</m:t>
          </m:r>
          <m:r>
            <w:rPr>
              <w:rFonts w:ascii="Cambria Math" w:hAnsi="Cambria Math"/>
              <w:noProof/>
            </w:rPr>
            <m:t>(</m:t>
          </m:r>
          <m:r>
            <w:rPr>
              <w:rFonts w:ascii="Cambria Math" w:hAnsi="Cambria Math"/>
              <w:noProof/>
            </w:rPr>
            <m:t>t</m:t>
          </m:r>
          <m:r>
            <w:rPr>
              <w:rFonts w:ascii="Cambria Math" w:hAnsi="Cambria Math"/>
              <w:noProof/>
            </w:rPr>
            <m:t>)</m:t>
          </m:r>
          <m:r>
            <m:rPr>
              <m:sty m:val="p"/>
            </m:rPr>
            <w:rPr>
              <w:rFonts w:ascii="Cambria Math" w:hAnsi="Cambria Math"/>
            </w:rPr>
            <w:br/>
          </m:r>
        </m:oMath>
        <m:oMath>
          <m:sSub>
            <m:sSubPr>
              <m:ctrlPr>
                <w:rPr>
                  <w:rFonts w:ascii="Cambria Math" w:hAnsi="Cambria Math"/>
                  <w:i/>
                  <w:noProof/>
                </w:rPr>
              </m:ctrlPr>
            </m:sSubPr>
            <m:e>
              <m:r>
                <w:rPr>
                  <w:rFonts w:ascii="Cambria Math" w:hAnsi="Cambria Math"/>
                  <w:noProof/>
                </w:rPr>
                <m:t>X</m:t>
              </m:r>
            </m:e>
            <m:sub>
              <m:r>
                <w:rPr>
                  <w:rFonts w:ascii="Cambria Math" w:hAnsi="Cambria Math"/>
                  <w:noProof/>
                </w:rPr>
                <m:t>n</m:t>
              </m:r>
              <m:r>
                <w:rPr>
                  <w:rFonts w:ascii="Cambria Math" w:hAnsi="Cambria Math"/>
                  <w:noProof/>
                </w:rPr>
                <m:t xml:space="preserve"> </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m:t>
              </m:r>
              <m:r>
                <w:rPr>
                  <w:rFonts w:ascii="Cambria Math" w:hAnsi="Cambria Math"/>
                  <w:noProof/>
                </w:rPr>
                <m:t>n</m:t>
              </m:r>
              <m:r>
                <w:rPr>
                  <w:rFonts w:ascii="Cambria Math" w:hAnsi="Cambria Math"/>
                  <w:noProof/>
                </w:rPr>
                <m:t>-</m:t>
              </m:r>
              <m:r>
                <w:rPr>
                  <w:rFonts w:ascii="Cambria Math" w:hAnsi="Cambria Math"/>
                  <w:noProof/>
                </w:rPr>
                <m:t>1)</m:t>
              </m:r>
            </m:sub>
          </m:sSub>
          <m:r>
            <w:rPr>
              <w:rFonts w:ascii="Cambria Math" w:hAnsi="Cambria Math"/>
              <w:noProof/>
            </w:rPr>
            <m:t>+</m:t>
          </m:r>
          <m:r>
            <w:rPr>
              <w:rFonts w:ascii="Cambria Math" w:hAnsi="Cambria Math"/>
              <w:noProof/>
            </w:rPr>
            <m:t>V</m:t>
          </m:r>
          <m:r>
            <w:rPr>
              <w:rFonts w:ascii="Cambria Math" w:hAnsi="Cambria Math"/>
              <w:noProof/>
            </w:rPr>
            <m:t>(</m:t>
          </m:r>
          <m:r>
            <w:rPr>
              <w:rFonts w:ascii="Cambria Math" w:hAnsi="Cambria Math"/>
              <w:noProof/>
            </w:rPr>
            <m:t>t</m:t>
          </m:r>
          <m:r>
            <w:rPr>
              <w:rFonts w:ascii="Cambria Math" w:hAnsi="Cambria Math"/>
              <w:noProof/>
            </w:rPr>
            <m:t>)+</m:t>
          </m:r>
          <m:r>
            <w:rPr>
              <w:rFonts w:ascii="Cambria Math" w:hAnsi="Cambria Math"/>
              <w:noProof/>
            </w:rPr>
            <m:t>a</m:t>
          </m:r>
          <m:r>
            <w:rPr>
              <w:rFonts w:ascii="Cambria Math" w:hAnsi="Cambria Math"/>
              <w:noProof/>
            </w:rPr>
            <m:t>(</m:t>
          </m:r>
          <m:r>
            <w:rPr>
              <w:rFonts w:ascii="Cambria Math" w:hAnsi="Cambria Math"/>
              <w:noProof/>
            </w:rPr>
            <m:t>t</m:t>
          </m:r>
          <m:r>
            <w:rPr>
              <w:rFonts w:ascii="Cambria Math" w:hAnsi="Cambria Math"/>
              <w:noProof/>
            </w:rPr>
            <m:t>)</m:t>
          </m:r>
        </m:oMath>
      </m:oMathPara>
    </w:p>
    <w:p w14:paraId="30A38EA5" w14:textId="68101566" w:rsidR="00B42CF7" w:rsidRDefault="00B42CF7" w:rsidP="00B42CF7">
      <w:pPr>
        <w:rPr>
          <w:rFonts w:eastAsiaTheme="minorEastAsia"/>
          <w:noProof/>
        </w:rPr>
      </w:pPr>
    </w:p>
    <w:p w14:paraId="0DA41A6C" w14:textId="38543F23" w:rsidR="00B42CF7" w:rsidRDefault="00B42CF7" w:rsidP="00B42CF7">
      <w:pPr>
        <w:rPr>
          <w:noProof/>
        </w:rPr>
      </w:pPr>
      <w:r>
        <w:rPr>
          <w:noProof/>
        </w:rPr>
        <w:t xml:space="preserve"> Yukarıda adım adım ifade edildiği üzere Euler Metodu ile </w:t>
      </w:r>
      <w:r w:rsidRPr="005D33F2">
        <w:rPr>
          <w:noProof/>
        </w:rPr>
        <w:t>n</w:t>
      </w:r>
      <w:r>
        <w:rPr>
          <w:noProof/>
        </w:rPr>
        <w:t>’inci veriyi hesaplamak için, kendisinden önce gelen veriye yani (n-1)’inci veriye ihtiyaç duyulur. Eğer başlangıç verisi biliniyorsa her bir adımda hesaplama yapılarak istenilen veriye ulaşılır.</w:t>
      </w:r>
    </w:p>
    <w:p w14:paraId="6B9669D6" w14:textId="77777777" w:rsidR="00B42CF7" w:rsidRDefault="00B42CF7" w:rsidP="00B42CF7">
      <w:r>
        <w:rPr>
          <w:noProof/>
        </w:rPr>
        <w:t xml:space="preserve">Euler Metodunda belirlenen adım sayısına göre her aralıkta ivme sabit kabul edilir ve her bir aralık için ayrı ayrı hesaplama yapılır. Nümerik çözüm kullanıldığından denklemlerin çözümleri bizlere tam değer değil yaklaşık değer verir. </w:t>
      </w:r>
    </w:p>
    <w:p w14:paraId="04673753" w14:textId="2390128A" w:rsidR="00B42CF7" w:rsidRDefault="00B42CF7" w:rsidP="00B42CF7">
      <w:pPr>
        <w:spacing w:line="259" w:lineRule="auto"/>
        <w:jc w:val="left"/>
      </w:pPr>
      <w:r>
        <w:br w:type="page"/>
      </w:r>
    </w:p>
    <w:p w14:paraId="4E90EA2D" w14:textId="44423AE8" w:rsidR="19941137" w:rsidRPr="00E01B1B" w:rsidRDefault="007F4A71" w:rsidP="00323F30">
      <w:pPr>
        <w:jc w:val="right"/>
        <w:rPr>
          <w:b/>
          <w:color w:val="000000" w:themeColor="text1"/>
        </w:rPr>
      </w:pPr>
      <w:r>
        <w:rPr>
          <w:rFonts w:ascii="Calibri" w:eastAsia="Calibri" w:hAnsi="Calibri" w:cs="Calibri"/>
          <w:noProof/>
          <w:szCs w:val="24"/>
        </w:rPr>
        <w:lastRenderedPageBreak/>
        <mc:AlternateContent>
          <mc:Choice Requires="wps">
            <w:drawing>
              <wp:anchor distT="0" distB="0" distL="114300" distR="114300" simplePos="0" relativeHeight="251658240" behindDoc="0" locked="0" layoutInCell="1" allowOverlap="1" wp14:anchorId="56A4FB0B" wp14:editId="751978DC">
                <wp:simplePos x="0" y="0"/>
                <wp:positionH relativeFrom="column">
                  <wp:posOffset>-266700</wp:posOffset>
                </wp:positionH>
                <wp:positionV relativeFrom="paragraph">
                  <wp:posOffset>8743</wp:posOffset>
                </wp:positionV>
                <wp:extent cx="3657600" cy="6828693"/>
                <wp:effectExtent l="0" t="0" r="19050" b="10795"/>
                <wp:wrapNone/>
                <wp:docPr id="532552989" name="Metin Kutusu 1"/>
                <wp:cNvGraphicFramePr/>
                <a:graphic xmlns:a="http://schemas.openxmlformats.org/drawingml/2006/main">
                  <a:graphicData uri="http://schemas.microsoft.com/office/word/2010/wordprocessingShape">
                    <wps:wsp>
                      <wps:cNvSpPr txBox="1"/>
                      <wps:spPr>
                        <a:xfrm>
                          <a:off x="0" y="0"/>
                          <a:ext cx="3657600" cy="6828693"/>
                        </a:xfrm>
                        <a:prstGeom prst="rect">
                          <a:avLst/>
                        </a:prstGeom>
                        <a:solidFill>
                          <a:schemeClr val="lt1"/>
                        </a:solidFill>
                        <a:ln w="6350">
                          <a:solidFill>
                            <a:schemeClr val="bg1"/>
                          </a:solidFill>
                        </a:ln>
                      </wps:spPr>
                      <wps:txbx>
                        <w:txbxContent>
                          <w:p w14:paraId="2A0E3656" w14:textId="276267CB" w:rsidR="00323F30" w:rsidRDefault="00323F30" w:rsidP="00F747EF">
                            <w:r>
                              <w:rPr>
                                <w:b/>
                                <w:bCs/>
                                <w:color w:val="000000" w:themeColor="text1"/>
                              </w:rPr>
                              <w:t xml:space="preserve">3.2 </w:t>
                            </w:r>
                            <w:bookmarkStart w:id="13" w:name="Benzetimyapısıveçözümyöntemi"/>
                            <w:r w:rsidRPr="002043A9">
                              <w:rPr>
                                <w:b/>
                                <w:bCs/>
                                <w:color w:val="000000" w:themeColor="text1"/>
                              </w:rPr>
                              <w:t>Benzetim yapısı</w:t>
                            </w:r>
                            <w:r>
                              <w:rPr>
                                <w:b/>
                                <w:bCs/>
                                <w:color w:val="000000" w:themeColor="text1"/>
                              </w:rPr>
                              <w:t xml:space="preserve"> ve çözüm yöntemi</w:t>
                            </w:r>
                            <w:bookmarkEnd w:id="13"/>
                            <w:r>
                              <w:rPr>
                                <w:b/>
                                <w:bCs/>
                                <w:color w:val="000000" w:themeColor="text1"/>
                              </w:rPr>
                              <w:t>:</w:t>
                            </w:r>
                            <w:r w:rsidR="00F747EF">
                              <w:t xml:space="preserve">         </w:t>
                            </w:r>
                          </w:p>
                          <w:p w14:paraId="4FA70194" w14:textId="7E475216" w:rsidR="00F747EF" w:rsidRDefault="00F747EF" w:rsidP="00473BEE">
                            <w:pPr>
                              <w:jc w:val="center"/>
                            </w:pPr>
                            <w:r>
                              <w:t>Yukarıdaki sayfalarda hız, ivme, konum kinematik denklem çıkarımları yapılmıştı.  Bu denklem sistemleri analitik yöntemle çözülmeye çalışıldığında gerçek sonuca uzak değerlerin elde edildiği görülmüştür</w:t>
                            </w:r>
                            <w:r w:rsidR="00857D13">
                              <w:t>.</w:t>
                            </w:r>
                            <w:r>
                              <w:t xml:space="preserve"> </w:t>
                            </w:r>
                            <w:r w:rsidR="00857D13">
                              <w:t>B</w:t>
                            </w:r>
                            <w:r>
                              <w:t xml:space="preserve">u yüzden gerçek sonuca yaklaşmak için nümerik metot kullanılmasına karar verilmiştir. Nümerik yöntemle çözmek için de </w:t>
                            </w:r>
                            <w:proofErr w:type="spellStart"/>
                            <w:r>
                              <w:t>Euler</w:t>
                            </w:r>
                            <w:proofErr w:type="spellEnd"/>
                            <w:r>
                              <w:t xml:space="preserve"> Metodu tercih edilmiştir.</w:t>
                            </w:r>
                          </w:p>
                          <w:p w14:paraId="54F47311" w14:textId="6D3E778C" w:rsidR="00F747EF" w:rsidRDefault="00F747EF" w:rsidP="00473BEE">
                            <w:pPr>
                              <w:jc w:val="center"/>
                            </w:pPr>
                            <w:proofErr w:type="spellStart"/>
                            <w:r>
                              <w:t>Euler</w:t>
                            </w:r>
                            <w:proofErr w:type="spellEnd"/>
                            <w:r>
                              <w:t xml:space="preserve"> Metodundaki benzetim yapısı denklemleri ve kinematik denklemler kullanılarak denklem sistemleri kurulmuş olup bu denklem sistemlerini çözmek için doğrulama başlangıç koşul değerleri </w:t>
                            </w:r>
                            <w:proofErr w:type="gramStart"/>
                            <w:r>
                              <w:t xml:space="preserve">kullanılarak  </w:t>
                            </w:r>
                            <w:proofErr w:type="spellStart"/>
                            <w:r>
                              <w:t>Matlab</w:t>
                            </w:r>
                            <w:proofErr w:type="spellEnd"/>
                            <w:proofErr w:type="gramEnd"/>
                            <w:r>
                              <w:t xml:space="preserve"> üzerinden bir kod yapısı oluşturulmuştur.</w:t>
                            </w:r>
                          </w:p>
                          <w:p w14:paraId="2FB5DE54" w14:textId="19B7EA51" w:rsidR="00F747EF" w:rsidRDefault="00F747EF" w:rsidP="00473BEE">
                            <w:pPr>
                              <w:jc w:val="center"/>
                            </w:pPr>
                            <w:r>
                              <w:t xml:space="preserve">Nümerik analiz yöntemi uygulamak </w:t>
                            </w:r>
                            <w:proofErr w:type="gramStart"/>
                            <w:r>
                              <w:t xml:space="preserve">için  </w:t>
                            </w:r>
                            <w:r w:rsidR="00EF5BFA">
                              <w:t>“</w:t>
                            </w:r>
                            <w:proofErr w:type="spellStart"/>
                            <w:proofErr w:type="gramEnd"/>
                            <w:r>
                              <w:t>While</w:t>
                            </w:r>
                            <w:proofErr w:type="spellEnd"/>
                            <w:r w:rsidR="00EF5BFA">
                              <w:t>”</w:t>
                            </w:r>
                            <w:r>
                              <w:t xml:space="preserve"> döngüsü kullanılmıştır. </w:t>
                            </w:r>
                            <w:proofErr w:type="spellStart"/>
                            <w:r>
                              <w:t>While</w:t>
                            </w:r>
                            <w:proofErr w:type="spellEnd"/>
                            <w:r>
                              <w:t xml:space="preserve"> döngüsü içerisinde</w:t>
                            </w:r>
                            <w:proofErr w:type="gramStart"/>
                            <w:r>
                              <w:t xml:space="preserve">   (</w:t>
                            </w:r>
                            <w:proofErr w:type="gramEnd"/>
                            <w:r>
                              <w:t>0.01 periyotla) konum, hız ve uçuş süresi hesaplamaları yapılmış ve uçuş süresi değeri 19.1</w:t>
                            </w:r>
                            <w:r w:rsidR="001D07A4">
                              <w:t>7</w:t>
                            </w:r>
                            <w:r>
                              <w:t>0   olarak elde edilmiştir.</w:t>
                            </w:r>
                            <w:hyperlink w:anchor="Ref4" w:history="1">
                              <w:r w:rsidR="00903AEF" w:rsidRPr="00263549">
                                <w:rPr>
                                  <w:rStyle w:val="Kpr"/>
                                </w:rPr>
                                <w:t>[4]</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FB0B" id="_x0000_s1033" type="#_x0000_t202" style="position:absolute;left:0;text-align:left;margin-left:-21pt;margin-top:.7pt;width:4in;height:53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" fillcolor="white [3201]" strokecolor="white [3212]" strokeweight=".5pt">
                <v:textbox>
                  <w:txbxContent>
                    <w:p w14:paraId="2A0E3656" w14:textId="276267CB" w:rsidR="00323F30" w:rsidRDefault="00323F30" w:rsidP="00F747EF">
                      <w:r>
                        <w:rPr>
                          <w:b/>
                          <w:bCs/>
                          <w:color w:val="000000" w:themeColor="text1"/>
                        </w:rPr>
                        <w:t xml:space="preserve">3.2 </w:t>
                      </w:r>
                      <w:bookmarkStart w:id="14" w:name="Benzetimyapısıveçözümyöntemi"/>
                      <w:r w:rsidRPr="002043A9">
                        <w:rPr>
                          <w:b/>
                          <w:bCs/>
                          <w:color w:val="000000" w:themeColor="text1"/>
                        </w:rPr>
                        <w:t>Benzetim yapısı</w:t>
                      </w:r>
                      <w:r>
                        <w:rPr>
                          <w:b/>
                          <w:bCs/>
                          <w:color w:val="000000" w:themeColor="text1"/>
                        </w:rPr>
                        <w:t xml:space="preserve"> ve çözüm yöntemi</w:t>
                      </w:r>
                      <w:bookmarkEnd w:id="14"/>
                      <w:r>
                        <w:rPr>
                          <w:b/>
                          <w:bCs/>
                          <w:color w:val="000000" w:themeColor="text1"/>
                        </w:rPr>
                        <w:t>:</w:t>
                      </w:r>
                      <w:r w:rsidR="00F747EF">
                        <w:t xml:space="preserve">         </w:t>
                      </w:r>
                    </w:p>
                    <w:p w14:paraId="4FA70194" w14:textId="7E475216" w:rsidR="00F747EF" w:rsidRDefault="00F747EF" w:rsidP="00473BEE">
                      <w:pPr>
                        <w:jc w:val="center"/>
                      </w:pPr>
                      <w:r>
                        <w:t>Yukarıdaki sayfalarda hız, ivme, konum kinematik denklem çıkarımları yapılmıştı.  Bu denklem sistemleri analitik yöntemle çözülmeye çalışıldığında gerçek sonuca uzak değerlerin elde edildiği görülmüştür</w:t>
                      </w:r>
                      <w:r w:rsidR="00857D13">
                        <w:t>.</w:t>
                      </w:r>
                      <w:r>
                        <w:t xml:space="preserve"> </w:t>
                      </w:r>
                      <w:r w:rsidR="00857D13">
                        <w:t>B</w:t>
                      </w:r>
                      <w:r>
                        <w:t xml:space="preserve">u yüzden gerçek sonuca yaklaşmak için nümerik metot kullanılmasına karar verilmiştir. Nümerik yöntemle çözmek için de </w:t>
                      </w:r>
                      <w:proofErr w:type="spellStart"/>
                      <w:r>
                        <w:t>Euler</w:t>
                      </w:r>
                      <w:proofErr w:type="spellEnd"/>
                      <w:r>
                        <w:t xml:space="preserve"> Metodu tercih edilmiştir.</w:t>
                      </w:r>
                    </w:p>
                    <w:p w14:paraId="54F47311" w14:textId="6D3E778C" w:rsidR="00F747EF" w:rsidRDefault="00F747EF" w:rsidP="00473BEE">
                      <w:pPr>
                        <w:jc w:val="center"/>
                      </w:pPr>
                      <w:proofErr w:type="spellStart"/>
                      <w:r>
                        <w:t>Euler</w:t>
                      </w:r>
                      <w:proofErr w:type="spellEnd"/>
                      <w:r>
                        <w:t xml:space="preserve"> Metodundaki benzetim yapısı denklemleri ve kinematik denklemler kullanılarak denklem sistemleri kurulmuş olup bu denklem sistemlerini çözmek için doğrulama başlangıç koşul değerleri </w:t>
                      </w:r>
                      <w:proofErr w:type="gramStart"/>
                      <w:r>
                        <w:t xml:space="preserve">kullanılarak  </w:t>
                      </w:r>
                      <w:proofErr w:type="spellStart"/>
                      <w:r>
                        <w:t>Matlab</w:t>
                      </w:r>
                      <w:proofErr w:type="spellEnd"/>
                      <w:proofErr w:type="gramEnd"/>
                      <w:r>
                        <w:t xml:space="preserve"> üzerinden bir kod yapısı oluşturulmuştur.</w:t>
                      </w:r>
                    </w:p>
                    <w:p w14:paraId="2FB5DE54" w14:textId="19B7EA51" w:rsidR="00F747EF" w:rsidRDefault="00F747EF" w:rsidP="00473BEE">
                      <w:pPr>
                        <w:jc w:val="center"/>
                      </w:pPr>
                      <w:r>
                        <w:t xml:space="preserve">Nümerik analiz yöntemi uygulamak </w:t>
                      </w:r>
                      <w:proofErr w:type="gramStart"/>
                      <w:r>
                        <w:t xml:space="preserve">için  </w:t>
                      </w:r>
                      <w:r w:rsidR="00EF5BFA">
                        <w:t>“</w:t>
                      </w:r>
                      <w:proofErr w:type="spellStart"/>
                      <w:proofErr w:type="gramEnd"/>
                      <w:r>
                        <w:t>While</w:t>
                      </w:r>
                      <w:proofErr w:type="spellEnd"/>
                      <w:r w:rsidR="00EF5BFA">
                        <w:t>”</w:t>
                      </w:r>
                      <w:r>
                        <w:t xml:space="preserve"> döngüsü kullanılmıştır. </w:t>
                      </w:r>
                      <w:proofErr w:type="spellStart"/>
                      <w:r>
                        <w:t>While</w:t>
                      </w:r>
                      <w:proofErr w:type="spellEnd"/>
                      <w:r>
                        <w:t xml:space="preserve"> döngüsü içerisinde</w:t>
                      </w:r>
                      <w:proofErr w:type="gramStart"/>
                      <w:r>
                        <w:t xml:space="preserve">   (</w:t>
                      </w:r>
                      <w:proofErr w:type="gramEnd"/>
                      <w:r>
                        <w:t>0.01 periyotla) konum, hız ve uçuş süresi hesaplamaları yapılmış ve uçuş süresi değeri 19.1</w:t>
                      </w:r>
                      <w:r w:rsidR="001D07A4">
                        <w:t>7</w:t>
                      </w:r>
                      <w:r>
                        <w:t>0   olarak elde edilmiştir.</w:t>
                      </w:r>
                      <w:hyperlink w:anchor="Ref4" w:history="1">
                        <w:r w:rsidR="00903AEF" w:rsidRPr="00263549">
                          <w:rPr>
                            <w:rStyle w:val="Kpr"/>
                          </w:rPr>
                          <w:t>[4]</w:t>
                        </w:r>
                      </w:hyperlink>
                    </w:p>
                  </w:txbxContent>
                </v:textbox>
              </v:shape>
            </w:pict>
          </mc:Fallback>
        </mc:AlternateContent>
      </w:r>
      <w:r w:rsidR="00827CAA" w:rsidRPr="00827CAA">
        <w:rPr>
          <w:noProof/>
        </w:rPr>
        <w:t xml:space="preserve"> </w:t>
      </w:r>
      <w:r>
        <w:rPr>
          <w:b/>
          <w:bCs/>
          <w:noProof/>
        </w:rPr>
        <w:drawing>
          <wp:inline distT="0" distB="0" distL="0" distR="0" wp14:anchorId="7C556A9C" wp14:editId="09F49530">
            <wp:extent cx="2803525" cy="8892540"/>
            <wp:effectExtent l="0" t="0" r="0" b="3810"/>
            <wp:docPr id="136538702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87028" name="Resim 136538702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3525" cy="8892540"/>
                    </a:xfrm>
                    <a:prstGeom prst="rect">
                      <a:avLst/>
                    </a:prstGeom>
                  </pic:spPr>
                </pic:pic>
              </a:graphicData>
            </a:graphic>
          </wp:inline>
        </w:drawing>
      </w:r>
    </w:p>
    <w:p w14:paraId="71BED993" w14:textId="4F33D583" w:rsidR="00B42CF7" w:rsidRDefault="00B42CF7" w:rsidP="00B42CF7">
      <w:pPr>
        <w:rPr>
          <w:b/>
          <w:bCs/>
          <w:noProof/>
        </w:rPr>
      </w:pPr>
      <w:r w:rsidRPr="00F918DD">
        <w:rPr>
          <w:b/>
          <w:bCs/>
          <w:noProof/>
        </w:rPr>
        <w:lastRenderedPageBreak/>
        <w:t>3.3</w:t>
      </w:r>
      <w:r w:rsidR="008710D1">
        <w:rPr>
          <w:b/>
          <w:bCs/>
          <w:noProof/>
        </w:rPr>
        <w:t xml:space="preserve"> </w:t>
      </w:r>
      <w:r w:rsidRPr="00C25853">
        <w:rPr>
          <w:b/>
          <w:bCs/>
          <w:noProof/>
        </w:rPr>
        <w:t>Matl</w:t>
      </w:r>
      <w:bookmarkStart w:id="15" w:name="MatlabProgramıÜzerindenOluşturulanKo"/>
      <w:bookmarkEnd w:id="15"/>
      <w:r w:rsidRPr="00C25853">
        <w:rPr>
          <w:b/>
          <w:bCs/>
          <w:noProof/>
        </w:rPr>
        <w:t xml:space="preserve">ab Programı </w:t>
      </w:r>
      <w:r>
        <w:rPr>
          <w:b/>
          <w:bCs/>
          <w:noProof/>
        </w:rPr>
        <w:t>Ü</w:t>
      </w:r>
      <w:r w:rsidRPr="00C25853">
        <w:rPr>
          <w:b/>
          <w:bCs/>
          <w:noProof/>
        </w:rPr>
        <w:t xml:space="preserve">zerinden </w:t>
      </w:r>
      <w:r>
        <w:rPr>
          <w:b/>
          <w:bCs/>
          <w:noProof/>
        </w:rPr>
        <w:t>O</w:t>
      </w:r>
      <w:r w:rsidRPr="00C25853">
        <w:rPr>
          <w:b/>
          <w:bCs/>
          <w:noProof/>
        </w:rPr>
        <w:t xml:space="preserve">luşturulan </w:t>
      </w:r>
      <w:r>
        <w:rPr>
          <w:b/>
          <w:bCs/>
          <w:noProof/>
        </w:rPr>
        <w:t>K</w:t>
      </w:r>
      <w:r w:rsidRPr="00C25853">
        <w:rPr>
          <w:b/>
          <w:bCs/>
          <w:noProof/>
        </w:rPr>
        <w:t xml:space="preserve">od </w:t>
      </w:r>
      <w:r>
        <w:rPr>
          <w:b/>
          <w:bCs/>
          <w:noProof/>
        </w:rPr>
        <w:t>Ç</w:t>
      </w:r>
      <w:r w:rsidRPr="00C25853">
        <w:rPr>
          <w:b/>
          <w:bCs/>
          <w:noProof/>
        </w:rPr>
        <w:t>ıktısı:</w:t>
      </w:r>
    </w:p>
    <w:p w14:paraId="52CA2091" w14:textId="1D6D734E" w:rsidR="00401932" w:rsidRPr="00401932" w:rsidRDefault="00401932" w:rsidP="00401932">
      <w:pPr>
        <w:spacing w:after="0" w:line="240" w:lineRule="auto"/>
        <w:jc w:val="left"/>
        <w:rPr>
          <w:rFonts w:ascii="Consolas" w:eastAsia="Times New Roman" w:hAnsi="Consolas"/>
          <w:sz w:val="20"/>
          <w:szCs w:val="20"/>
          <w:lang w:eastAsia="tr-TR"/>
        </w:rPr>
      </w:pPr>
      <w:proofErr w:type="spellStart"/>
      <w:r w:rsidRPr="00401932">
        <w:rPr>
          <w:rFonts w:ascii="Consolas" w:eastAsia="Times New Roman" w:hAnsi="Consolas"/>
          <w:sz w:val="20"/>
          <w:szCs w:val="20"/>
          <w:lang w:eastAsia="tr-TR"/>
        </w:rPr>
        <w:t>clc</w:t>
      </w:r>
      <w:proofErr w:type="spellEnd"/>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clear</w:t>
      </w:r>
      <w:proofErr w:type="spellEnd"/>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close</w:t>
      </w:r>
      <w:proofErr w:type="spellEnd"/>
      <w:r w:rsidRPr="00401932">
        <w:rPr>
          <w:rFonts w:ascii="Consolas" w:eastAsia="Times New Roman" w:hAnsi="Consolas"/>
          <w:sz w:val="20"/>
          <w:szCs w:val="20"/>
          <w:lang w:eastAsia="tr-TR"/>
        </w:rPr>
        <w:t xml:space="preserve"> </w:t>
      </w:r>
      <w:proofErr w:type="spellStart"/>
      <w:r w:rsidRPr="00401932">
        <w:rPr>
          <w:rFonts w:ascii="Consolas" w:eastAsia="Times New Roman" w:hAnsi="Consolas"/>
          <w:color w:val="A709F5"/>
          <w:sz w:val="20"/>
          <w:szCs w:val="20"/>
          <w:lang w:eastAsia="tr-TR"/>
        </w:rPr>
        <w:t>all</w:t>
      </w:r>
      <w:proofErr w:type="spellEnd"/>
      <w:r w:rsidRPr="00401932">
        <w:rPr>
          <w:rFonts w:ascii="Consolas" w:eastAsia="Times New Roman" w:hAnsi="Consolas"/>
          <w:sz w:val="20"/>
          <w:szCs w:val="20"/>
          <w:lang w:eastAsia="tr-TR"/>
        </w:rPr>
        <w:t>;</w:t>
      </w:r>
    </w:p>
    <w:p w14:paraId="2F504633"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color w:val="008013"/>
          <w:sz w:val="20"/>
          <w:szCs w:val="20"/>
          <w:lang w:eastAsia="tr-TR"/>
        </w:rPr>
        <w:t>%Başlangıç koşul değerleri tanımlandı.</w:t>
      </w:r>
    </w:p>
    <w:p w14:paraId="35A1DF1B"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theta</w:t>
      </w:r>
      <w:proofErr w:type="spellEnd"/>
      <w:r w:rsidRPr="00401932">
        <w:rPr>
          <w:rFonts w:ascii="Consolas" w:eastAsia="Times New Roman" w:hAnsi="Consolas"/>
          <w:sz w:val="20"/>
          <w:szCs w:val="20"/>
          <w:lang w:eastAsia="tr-TR"/>
        </w:rPr>
        <w:t xml:space="preserve">=70;            </w:t>
      </w:r>
    </w:p>
    <w:p w14:paraId="1DF8DAB7" w14:textId="64961034"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V_0=100;     </w:t>
      </w:r>
    </w:p>
    <w:p w14:paraId="6EEB5207"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t=0;    </w:t>
      </w:r>
      <w:proofErr w:type="spellStart"/>
      <w:r w:rsidRPr="00401932">
        <w:rPr>
          <w:rFonts w:ascii="Consolas" w:eastAsia="Times New Roman" w:hAnsi="Consolas"/>
          <w:sz w:val="20"/>
          <w:szCs w:val="20"/>
          <w:lang w:eastAsia="tr-TR"/>
        </w:rPr>
        <w:t>dt</w:t>
      </w:r>
      <w:proofErr w:type="spellEnd"/>
      <w:r w:rsidRPr="00401932">
        <w:rPr>
          <w:rFonts w:ascii="Consolas" w:eastAsia="Times New Roman" w:hAnsi="Consolas"/>
          <w:sz w:val="20"/>
          <w:szCs w:val="20"/>
          <w:lang w:eastAsia="tr-TR"/>
        </w:rPr>
        <w:t>=0.01;</w:t>
      </w:r>
    </w:p>
    <w:p w14:paraId="54B6D58C" w14:textId="145EB046"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Zmax</w:t>
      </w:r>
      <w:proofErr w:type="spellEnd"/>
      <w:r w:rsidRPr="00401932">
        <w:rPr>
          <w:rFonts w:ascii="Consolas" w:eastAsia="Times New Roman" w:hAnsi="Consolas"/>
          <w:sz w:val="20"/>
          <w:szCs w:val="20"/>
          <w:lang w:eastAsia="tr-TR"/>
        </w:rPr>
        <w:t xml:space="preserve">=0; </w:t>
      </w:r>
      <w:proofErr w:type="spellStart"/>
      <w:r w:rsidRPr="00401932">
        <w:rPr>
          <w:rFonts w:ascii="Consolas" w:eastAsia="Times New Roman" w:hAnsi="Consolas"/>
          <w:sz w:val="20"/>
          <w:szCs w:val="20"/>
          <w:lang w:eastAsia="tr-TR"/>
        </w:rPr>
        <w:t>Vmax</w:t>
      </w:r>
      <w:proofErr w:type="spellEnd"/>
      <w:r w:rsidRPr="00401932">
        <w:rPr>
          <w:rFonts w:ascii="Consolas" w:eastAsia="Times New Roman" w:hAnsi="Consolas"/>
          <w:sz w:val="20"/>
          <w:szCs w:val="20"/>
          <w:lang w:eastAsia="tr-TR"/>
        </w:rPr>
        <w:t>=0;</w:t>
      </w:r>
    </w:p>
    <w:p w14:paraId="052B3135" w14:textId="387BB489"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Ax</w:t>
      </w:r>
      <w:proofErr w:type="spellEnd"/>
      <w:r w:rsidRPr="00401932">
        <w:rPr>
          <w:rFonts w:ascii="Consolas" w:eastAsia="Times New Roman" w:hAnsi="Consolas"/>
          <w:sz w:val="20"/>
          <w:szCs w:val="20"/>
          <w:lang w:eastAsia="tr-TR"/>
        </w:rPr>
        <w:t>=0;   Az=9.801;</w:t>
      </w:r>
    </w:p>
    <w:p w14:paraId="650B6D75"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Rx</w:t>
      </w:r>
      <w:proofErr w:type="spellEnd"/>
      <w:r w:rsidRPr="00401932">
        <w:rPr>
          <w:rFonts w:ascii="Consolas" w:eastAsia="Times New Roman" w:hAnsi="Consolas"/>
          <w:sz w:val="20"/>
          <w:szCs w:val="20"/>
          <w:lang w:eastAsia="tr-TR"/>
        </w:rPr>
        <w:t xml:space="preserve">=0;  </w:t>
      </w:r>
      <w:proofErr w:type="spellStart"/>
      <w:r w:rsidRPr="00401932">
        <w:rPr>
          <w:rFonts w:ascii="Consolas" w:eastAsia="Times New Roman" w:hAnsi="Consolas"/>
          <w:sz w:val="20"/>
          <w:szCs w:val="20"/>
          <w:lang w:eastAsia="tr-TR"/>
        </w:rPr>
        <w:t>Rz</w:t>
      </w:r>
      <w:proofErr w:type="spellEnd"/>
      <w:r w:rsidRPr="00401932">
        <w:rPr>
          <w:rFonts w:ascii="Consolas" w:eastAsia="Times New Roman" w:hAnsi="Consolas"/>
          <w:sz w:val="20"/>
          <w:szCs w:val="20"/>
          <w:lang w:eastAsia="tr-TR"/>
        </w:rPr>
        <w:t>=0;</w:t>
      </w:r>
    </w:p>
    <w:p w14:paraId="02730BFB" w14:textId="77777777" w:rsidR="00401932" w:rsidRPr="00401932" w:rsidRDefault="00401932" w:rsidP="00401932">
      <w:pPr>
        <w:spacing w:after="0" w:line="240" w:lineRule="auto"/>
        <w:jc w:val="left"/>
        <w:rPr>
          <w:rFonts w:ascii="Consolas" w:eastAsia="Times New Roman" w:hAnsi="Consolas"/>
          <w:sz w:val="20"/>
          <w:szCs w:val="20"/>
          <w:lang w:eastAsia="tr-TR"/>
        </w:rPr>
      </w:pPr>
    </w:p>
    <w:p w14:paraId="129F53EF"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color w:val="008013"/>
          <w:sz w:val="20"/>
          <w:szCs w:val="20"/>
          <w:lang w:eastAsia="tr-TR"/>
        </w:rPr>
        <w:t xml:space="preserve">% </w:t>
      </w:r>
      <w:proofErr w:type="spellStart"/>
      <w:r w:rsidRPr="00401932">
        <w:rPr>
          <w:rFonts w:ascii="Consolas" w:eastAsia="Times New Roman" w:hAnsi="Consolas"/>
          <w:color w:val="008013"/>
          <w:sz w:val="20"/>
          <w:szCs w:val="20"/>
          <w:lang w:eastAsia="tr-TR"/>
        </w:rPr>
        <w:t>x,z</w:t>
      </w:r>
      <w:proofErr w:type="spellEnd"/>
      <w:r w:rsidRPr="00401932">
        <w:rPr>
          <w:rFonts w:ascii="Consolas" w:eastAsia="Times New Roman" w:hAnsi="Consolas"/>
          <w:color w:val="008013"/>
          <w:sz w:val="20"/>
          <w:szCs w:val="20"/>
          <w:lang w:eastAsia="tr-TR"/>
        </w:rPr>
        <w:t xml:space="preserve"> üzerindeki sıfır ivme matrisi oluşturuldu ve ilk değerleri atandı.</w:t>
      </w:r>
    </w:p>
    <w:p w14:paraId="0563B0B3"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A=</w:t>
      </w:r>
      <w:proofErr w:type="spellStart"/>
      <w:r w:rsidRPr="00401932">
        <w:rPr>
          <w:rFonts w:ascii="Consolas" w:eastAsia="Times New Roman" w:hAnsi="Consolas"/>
          <w:sz w:val="20"/>
          <w:szCs w:val="20"/>
          <w:lang w:eastAsia="tr-TR"/>
        </w:rPr>
        <w:t>zeros</w:t>
      </w:r>
      <w:proofErr w:type="spellEnd"/>
      <w:r w:rsidRPr="00401932">
        <w:rPr>
          <w:rFonts w:ascii="Consolas" w:eastAsia="Times New Roman" w:hAnsi="Consolas"/>
          <w:sz w:val="20"/>
          <w:szCs w:val="20"/>
          <w:lang w:eastAsia="tr-TR"/>
        </w:rPr>
        <w:t xml:space="preserve">(1,1);       </w:t>
      </w:r>
    </w:p>
    <w:p w14:paraId="5C7E8856"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A(1,1)=</w:t>
      </w:r>
      <w:proofErr w:type="spellStart"/>
      <w:r w:rsidRPr="00401932">
        <w:rPr>
          <w:rFonts w:ascii="Consolas" w:eastAsia="Times New Roman" w:hAnsi="Consolas"/>
          <w:sz w:val="20"/>
          <w:szCs w:val="20"/>
          <w:lang w:eastAsia="tr-TR"/>
        </w:rPr>
        <w:t>Ax</w:t>
      </w:r>
      <w:proofErr w:type="spellEnd"/>
      <w:r w:rsidRPr="00401932">
        <w:rPr>
          <w:rFonts w:ascii="Consolas" w:eastAsia="Times New Roman" w:hAnsi="Consolas"/>
          <w:sz w:val="20"/>
          <w:szCs w:val="20"/>
          <w:lang w:eastAsia="tr-TR"/>
        </w:rPr>
        <w:t xml:space="preserve">;             </w:t>
      </w:r>
    </w:p>
    <w:p w14:paraId="7D4125C1"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A(2,1)=Az;</w:t>
      </w:r>
    </w:p>
    <w:p w14:paraId="47524723" w14:textId="77777777" w:rsidR="00401932" w:rsidRPr="00401932" w:rsidRDefault="00401932" w:rsidP="00401932">
      <w:pPr>
        <w:spacing w:after="0" w:line="240" w:lineRule="auto"/>
        <w:jc w:val="left"/>
        <w:rPr>
          <w:rFonts w:ascii="Consolas" w:eastAsia="Times New Roman" w:hAnsi="Consolas"/>
          <w:sz w:val="20"/>
          <w:szCs w:val="20"/>
          <w:lang w:eastAsia="tr-TR"/>
        </w:rPr>
      </w:pPr>
    </w:p>
    <w:p w14:paraId="3A7FE474" w14:textId="06743D1E"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xml:space="preserve">% </w:t>
      </w:r>
      <w:proofErr w:type="spellStart"/>
      <w:r w:rsidRPr="00401932">
        <w:rPr>
          <w:rFonts w:ascii="Consolas" w:eastAsia="Times New Roman" w:hAnsi="Consolas"/>
          <w:color w:val="008013"/>
          <w:sz w:val="20"/>
          <w:szCs w:val="20"/>
          <w:lang w:eastAsia="tr-TR"/>
        </w:rPr>
        <w:t>x,z</w:t>
      </w:r>
      <w:proofErr w:type="spellEnd"/>
      <w:r w:rsidRPr="00401932">
        <w:rPr>
          <w:rFonts w:ascii="Consolas" w:eastAsia="Times New Roman" w:hAnsi="Consolas"/>
          <w:color w:val="008013"/>
          <w:sz w:val="20"/>
          <w:szCs w:val="20"/>
          <w:lang w:eastAsia="tr-TR"/>
        </w:rPr>
        <w:t xml:space="preserve"> üzerindeki sıfır konum matrisi oluşturuldu. </w:t>
      </w:r>
      <w:r w:rsidR="000E32DF">
        <w:rPr>
          <w:rFonts w:ascii="Consolas" w:eastAsia="Times New Roman" w:hAnsi="Consolas"/>
          <w:color w:val="008013"/>
          <w:sz w:val="20"/>
          <w:szCs w:val="20"/>
          <w:lang w:eastAsia="tr-TR"/>
        </w:rPr>
        <w:t>Roket başlangıç noktasındayken</w:t>
      </w:r>
    </w:p>
    <w:p w14:paraId="576C0EB4" w14:textId="439ECE1D"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color w:val="008013"/>
          <w:sz w:val="20"/>
          <w:szCs w:val="20"/>
          <w:lang w:eastAsia="tr-TR"/>
        </w:rPr>
        <w:t xml:space="preserve">% ilk </w:t>
      </w:r>
      <w:r w:rsidR="000E32DF">
        <w:rPr>
          <w:rFonts w:ascii="Consolas" w:eastAsia="Times New Roman" w:hAnsi="Consolas"/>
          <w:color w:val="008013"/>
          <w:sz w:val="20"/>
          <w:szCs w:val="20"/>
          <w:lang w:eastAsia="tr-TR"/>
        </w:rPr>
        <w:t>değerlerimiz sıfır olarak atanı</w:t>
      </w:r>
      <w:r w:rsidR="008710D1">
        <w:rPr>
          <w:rFonts w:ascii="Consolas" w:eastAsia="Times New Roman" w:hAnsi="Consolas"/>
          <w:color w:val="008013"/>
          <w:sz w:val="20"/>
          <w:szCs w:val="20"/>
          <w:lang w:eastAsia="tr-TR"/>
        </w:rPr>
        <w:t>r</w:t>
      </w:r>
      <w:r w:rsidRPr="00401932">
        <w:rPr>
          <w:rFonts w:ascii="Consolas" w:eastAsia="Times New Roman" w:hAnsi="Consolas"/>
          <w:color w:val="008013"/>
          <w:sz w:val="20"/>
          <w:szCs w:val="20"/>
          <w:lang w:eastAsia="tr-TR"/>
        </w:rPr>
        <w:t>.</w:t>
      </w:r>
    </w:p>
    <w:p w14:paraId="677D040D"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R=</w:t>
      </w:r>
      <w:proofErr w:type="spellStart"/>
      <w:r w:rsidRPr="00401932">
        <w:rPr>
          <w:rFonts w:ascii="Consolas" w:eastAsia="Times New Roman" w:hAnsi="Consolas"/>
          <w:sz w:val="20"/>
          <w:szCs w:val="20"/>
          <w:lang w:eastAsia="tr-TR"/>
        </w:rPr>
        <w:t>zeros</w:t>
      </w:r>
      <w:proofErr w:type="spellEnd"/>
      <w:r w:rsidRPr="00401932">
        <w:rPr>
          <w:rFonts w:ascii="Consolas" w:eastAsia="Times New Roman" w:hAnsi="Consolas"/>
          <w:sz w:val="20"/>
          <w:szCs w:val="20"/>
          <w:lang w:eastAsia="tr-TR"/>
        </w:rPr>
        <w:t>(1,1);</w:t>
      </w:r>
    </w:p>
    <w:p w14:paraId="42115FCF"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R(1,1)=</w:t>
      </w:r>
      <w:proofErr w:type="spellStart"/>
      <w:r w:rsidRPr="00401932">
        <w:rPr>
          <w:rFonts w:ascii="Consolas" w:eastAsia="Times New Roman" w:hAnsi="Consolas"/>
          <w:sz w:val="20"/>
          <w:szCs w:val="20"/>
          <w:lang w:eastAsia="tr-TR"/>
        </w:rPr>
        <w:t>Rx</w:t>
      </w:r>
      <w:proofErr w:type="spellEnd"/>
      <w:r w:rsidRPr="00401932">
        <w:rPr>
          <w:rFonts w:ascii="Consolas" w:eastAsia="Times New Roman" w:hAnsi="Consolas"/>
          <w:sz w:val="20"/>
          <w:szCs w:val="20"/>
          <w:lang w:eastAsia="tr-TR"/>
        </w:rPr>
        <w:t xml:space="preserve">;             </w:t>
      </w:r>
    </w:p>
    <w:p w14:paraId="2F95500F"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R(2,1)=</w:t>
      </w:r>
      <w:proofErr w:type="spellStart"/>
      <w:r w:rsidRPr="00401932">
        <w:rPr>
          <w:rFonts w:ascii="Consolas" w:eastAsia="Times New Roman" w:hAnsi="Consolas"/>
          <w:sz w:val="20"/>
          <w:szCs w:val="20"/>
          <w:lang w:eastAsia="tr-TR"/>
        </w:rPr>
        <w:t>Rz</w:t>
      </w:r>
      <w:proofErr w:type="spellEnd"/>
      <w:r w:rsidRPr="00401932">
        <w:rPr>
          <w:rFonts w:ascii="Consolas" w:eastAsia="Times New Roman" w:hAnsi="Consolas"/>
          <w:sz w:val="20"/>
          <w:szCs w:val="20"/>
          <w:lang w:eastAsia="tr-TR"/>
        </w:rPr>
        <w:t>;</w:t>
      </w:r>
    </w:p>
    <w:p w14:paraId="0E2D0A59"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
    <w:p w14:paraId="70F2A2F7"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color w:val="008013"/>
          <w:sz w:val="20"/>
          <w:szCs w:val="20"/>
          <w:lang w:eastAsia="tr-TR"/>
        </w:rPr>
        <w:t xml:space="preserve">% Hız sıfır matrisi oluşturuldu ve uçuş yolu açısına göre ilk </w:t>
      </w:r>
      <w:proofErr w:type="spellStart"/>
      <w:r w:rsidRPr="00401932">
        <w:rPr>
          <w:rFonts w:ascii="Consolas" w:eastAsia="Times New Roman" w:hAnsi="Consolas"/>
          <w:color w:val="008013"/>
          <w:sz w:val="20"/>
          <w:szCs w:val="20"/>
          <w:lang w:eastAsia="tr-TR"/>
        </w:rPr>
        <w:t>x,z</w:t>
      </w:r>
      <w:proofErr w:type="spellEnd"/>
      <w:r w:rsidRPr="00401932">
        <w:rPr>
          <w:rFonts w:ascii="Consolas" w:eastAsia="Times New Roman" w:hAnsi="Consolas"/>
          <w:color w:val="008013"/>
          <w:sz w:val="20"/>
          <w:szCs w:val="20"/>
          <w:lang w:eastAsia="tr-TR"/>
        </w:rPr>
        <w:t xml:space="preserve"> hız</w:t>
      </w:r>
    </w:p>
    <w:p w14:paraId="2762C522"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color w:val="008013"/>
          <w:sz w:val="20"/>
          <w:szCs w:val="20"/>
          <w:lang w:eastAsia="tr-TR"/>
        </w:rPr>
        <w:t>% vektörleri hesaplanarak matrise atandı.</w:t>
      </w:r>
    </w:p>
    <w:p w14:paraId="1331764E"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V=</w:t>
      </w:r>
      <w:proofErr w:type="spellStart"/>
      <w:r w:rsidRPr="00401932">
        <w:rPr>
          <w:rFonts w:ascii="Consolas" w:eastAsia="Times New Roman" w:hAnsi="Consolas"/>
          <w:sz w:val="20"/>
          <w:szCs w:val="20"/>
          <w:lang w:eastAsia="tr-TR"/>
        </w:rPr>
        <w:t>zeros</w:t>
      </w:r>
      <w:proofErr w:type="spellEnd"/>
      <w:r w:rsidRPr="00401932">
        <w:rPr>
          <w:rFonts w:ascii="Consolas" w:eastAsia="Times New Roman" w:hAnsi="Consolas"/>
          <w:sz w:val="20"/>
          <w:szCs w:val="20"/>
          <w:lang w:eastAsia="tr-TR"/>
        </w:rPr>
        <w:t>(1,1);</w:t>
      </w:r>
    </w:p>
    <w:p w14:paraId="6B9456B7"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V(1,1)=V_0*</w:t>
      </w:r>
      <w:proofErr w:type="spellStart"/>
      <w:r w:rsidRPr="00401932">
        <w:rPr>
          <w:rFonts w:ascii="Consolas" w:eastAsia="Times New Roman" w:hAnsi="Consolas"/>
          <w:sz w:val="20"/>
          <w:szCs w:val="20"/>
          <w:lang w:eastAsia="tr-TR"/>
        </w:rPr>
        <w:t>cosd</w:t>
      </w:r>
      <w:proofErr w:type="spellEnd"/>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theta</w:t>
      </w:r>
      <w:proofErr w:type="spellEnd"/>
      <w:r w:rsidRPr="00401932">
        <w:rPr>
          <w:rFonts w:ascii="Consolas" w:eastAsia="Times New Roman" w:hAnsi="Consolas"/>
          <w:sz w:val="20"/>
          <w:szCs w:val="20"/>
          <w:lang w:eastAsia="tr-TR"/>
        </w:rPr>
        <w:t>);</w:t>
      </w:r>
    </w:p>
    <w:p w14:paraId="34CF9627"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V(2,1)=-V_0*</w:t>
      </w:r>
      <w:proofErr w:type="spellStart"/>
      <w:r w:rsidRPr="00401932">
        <w:rPr>
          <w:rFonts w:ascii="Consolas" w:eastAsia="Times New Roman" w:hAnsi="Consolas"/>
          <w:sz w:val="20"/>
          <w:szCs w:val="20"/>
          <w:lang w:eastAsia="tr-TR"/>
        </w:rPr>
        <w:t>sind</w:t>
      </w:r>
      <w:proofErr w:type="spellEnd"/>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theta</w:t>
      </w:r>
      <w:proofErr w:type="spellEnd"/>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%Uçuş -z ekseninde gerçekleştiği için</w:t>
      </w:r>
    </w:p>
    <w:p w14:paraId="1AC030C2" w14:textId="33D8D225"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xml:space="preserve">% (-) ile çarpıldı   </w:t>
      </w:r>
    </w:p>
    <w:p w14:paraId="5A1B4D1B"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Vz</w:t>
      </w:r>
      <w:proofErr w:type="spellEnd"/>
      <w:r w:rsidRPr="00401932">
        <w:rPr>
          <w:rFonts w:ascii="Consolas" w:eastAsia="Times New Roman" w:hAnsi="Consolas"/>
          <w:sz w:val="20"/>
          <w:szCs w:val="20"/>
          <w:lang w:eastAsia="tr-TR"/>
        </w:rPr>
        <w:t>=V(2,1);</w:t>
      </w:r>
    </w:p>
    <w:p w14:paraId="6469DB59"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Vx</w:t>
      </w:r>
      <w:proofErr w:type="spellEnd"/>
      <w:r w:rsidRPr="00401932">
        <w:rPr>
          <w:rFonts w:ascii="Consolas" w:eastAsia="Times New Roman" w:hAnsi="Consolas"/>
          <w:sz w:val="20"/>
          <w:szCs w:val="20"/>
          <w:lang w:eastAsia="tr-TR"/>
        </w:rPr>
        <w:t>=V(1,1);</w:t>
      </w:r>
    </w:p>
    <w:p w14:paraId="4C10DDAB"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i=0;      </w:t>
      </w:r>
    </w:p>
    <w:p w14:paraId="3E14B805"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xml:space="preserve">% İlk konum değerine göre döngü </w:t>
      </w:r>
      <w:proofErr w:type="spellStart"/>
      <w:r w:rsidRPr="00401932">
        <w:rPr>
          <w:rFonts w:ascii="Consolas" w:eastAsia="Times New Roman" w:hAnsi="Consolas"/>
          <w:color w:val="008013"/>
          <w:sz w:val="20"/>
          <w:szCs w:val="20"/>
          <w:lang w:eastAsia="tr-TR"/>
        </w:rPr>
        <w:t>içersine</w:t>
      </w:r>
      <w:proofErr w:type="spellEnd"/>
      <w:r w:rsidRPr="00401932">
        <w:rPr>
          <w:rFonts w:ascii="Consolas" w:eastAsia="Times New Roman" w:hAnsi="Consolas"/>
          <w:color w:val="008013"/>
          <w:sz w:val="20"/>
          <w:szCs w:val="20"/>
          <w:lang w:eastAsia="tr-TR"/>
        </w:rPr>
        <w:t xml:space="preserve"> girilip konum yatay eksende 0 </w:t>
      </w:r>
    </w:p>
    <w:p w14:paraId="3BE47BEC"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değerine ulaştığında döngü bitirilir ve toplam konum, hız ve  ivme</w:t>
      </w:r>
    </w:p>
    <w:p w14:paraId="4772D9FC"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dizileri elde edilir.</w:t>
      </w:r>
    </w:p>
    <w:p w14:paraId="1C217CCE"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color w:val="0E00FF"/>
          <w:sz w:val="20"/>
          <w:szCs w:val="20"/>
          <w:lang w:eastAsia="tr-TR"/>
        </w:rPr>
        <w:t>while</w:t>
      </w:r>
      <w:proofErr w:type="spellEnd"/>
      <w:r w:rsidRPr="00401932">
        <w:rPr>
          <w:rFonts w:ascii="Consolas" w:eastAsia="Times New Roman" w:hAnsi="Consolas"/>
          <w:color w:val="0E00FF"/>
          <w:sz w:val="20"/>
          <w:szCs w:val="20"/>
          <w:lang w:eastAsia="tr-TR"/>
        </w:rPr>
        <w:t xml:space="preserve"> </w:t>
      </w:r>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Rz</w:t>
      </w:r>
      <w:proofErr w:type="spellEnd"/>
      <w:r w:rsidRPr="00401932">
        <w:rPr>
          <w:rFonts w:ascii="Consolas" w:eastAsia="Times New Roman" w:hAnsi="Consolas"/>
          <w:sz w:val="20"/>
          <w:szCs w:val="20"/>
          <w:lang w:eastAsia="tr-TR"/>
        </w:rPr>
        <w:t>&lt;=0)</w:t>
      </w:r>
    </w:p>
    <w:p w14:paraId="4BBD9FA9"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xml:space="preserve">% </w:t>
      </w:r>
      <w:proofErr w:type="spellStart"/>
      <w:r w:rsidRPr="00401932">
        <w:rPr>
          <w:rFonts w:ascii="Consolas" w:eastAsia="Times New Roman" w:hAnsi="Consolas"/>
          <w:color w:val="008013"/>
          <w:sz w:val="20"/>
          <w:szCs w:val="20"/>
          <w:lang w:eastAsia="tr-TR"/>
        </w:rPr>
        <w:t>Euler</w:t>
      </w:r>
      <w:proofErr w:type="spellEnd"/>
      <w:r w:rsidRPr="00401932">
        <w:rPr>
          <w:rFonts w:ascii="Consolas" w:eastAsia="Times New Roman" w:hAnsi="Consolas"/>
          <w:color w:val="008013"/>
          <w:sz w:val="20"/>
          <w:szCs w:val="20"/>
          <w:lang w:eastAsia="tr-TR"/>
        </w:rPr>
        <w:t xml:space="preserve"> yöntemi yardımıyla hız ve konum hesaplamaları yapıldı.</w:t>
      </w:r>
    </w:p>
    <w:p w14:paraId="44A2F268"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i=i+1;             </w:t>
      </w:r>
    </w:p>
    <w:p w14:paraId="3A3A5BB8"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V = V + A*</w:t>
      </w:r>
      <w:proofErr w:type="spellStart"/>
      <w:r w:rsidRPr="00401932">
        <w:rPr>
          <w:rFonts w:ascii="Consolas" w:eastAsia="Times New Roman" w:hAnsi="Consolas"/>
          <w:sz w:val="20"/>
          <w:szCs w:val="20"/>
          <w:lang w:eastAsia="tr-TR"/>
        </w:rPr>
        <w:t>dt</w:t>
      </w:r>
      <w:proofErr w:type="spellEnd"/>
      <w:r w:rsidRPr="00401932">
        <w:rPr>
          <w:rFonts w:ascii="Consolas" w:eastAsia="Times New Roman" w:hAnsi="Consolas"/>
          <w:sz w:val="20"/>
          <w:szCs w:val="20"/>
          <w:lang w:eastAsia="tr-TR"/>
        </w:rPr>
        <w:t>;</w:t>
      </w:r>
    </w:p>
    <w:p w14:paraId="6BDD76CF"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R = R + V*</w:t>
      </w:r>
      <w:proofErr w:type="spellStart"/>
      <w:r w:rsidRPr="00401932">
        <w:rPr>
          <w:rFonts w:ascii="Consolas" w:eastAsia="Times New Roman" w:hAnsi="Consolas"/>
          <w:sz w:val="20"/>
          <w:szCs w:val="20"/>
          <w:lang w:eastAsia="tr-TR"/>
        </w:rPr>
        <w:t>dt</w:t>
      </w:r>
      <w:proofErr w:type="spellEnd"/>
      <w:r w:rsidRPr="00401932">
        <w:rPr>
          <w:rFonts w:ascii="Consolas" w:eastAsia="Times New Roman" w:hAnsi="Consolas"/>
          <w:sz w:val="20"/>
          <w:szCs w:val="20"/>
          <w:lang w:eastAsia="tr-TR"/>
        </w:rPr>
        <w:t>;</w:t>
      </w:r>
    </w:p>
    <w:p w14:paraId="2A23E2A7" w14:textId="7B25C962"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t = </w:t>
      </w:r>
      <w:proofErr w:type="spellStart"/>
      <w:r w:rsidRPr="00401932">
        <w:rPr>
          <w:rFonts w:ascii="Consolas" w:eastAsia="Times New Roman" w:hAnsi="Consolas"/>
          <w:sz w:val="20"/>
          <w:szCs w:val="20"/>
          <w:lang w:eastAsia="tr-TR"/>
        </w:rPr>
        <w:t>t+dt</w:t>
      </w:r>
      <w:proofErr w:type="spellEnd"/>
      <w:r w:rsidRPr="00401932">
        <w:rPr>
          <w:rFonts w:ascii="Consolas" w:eastAsia="Times New Roman" w:hAnsi="Consolas"/>
          <w:sz w:val="20"/>
          <w:szCs w:val="20"/>
          <w:lang w:eastAsia="tr-TR"/>
        </w:rPr>
        <w:t xml:space="preserve">;          </w:t>
      </w:r>
    </w:p>
    <w:p w14:paraId="3DBAF975"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Vz</w:t>
      </w:r>
      <w:proofErr w:type="spellEnd"/>
      <w:r w:rsidRPr="00401932">
        <w:rPr>
          <w:rFonts w:ascii="Consolas" w:eastAsia="Times New Roman" w:hAnsi="Consolas"/>
          <w:sz w:val="20"/>
          <w:szCs w:val="20"/>
          <w:lang w:eastAsia="tr-TR"/>
        </w:rPr>
        <w:t>=V(2,1);</w:t>
      </w:r>
    </w:p>
    <w:p w14:paraId="4900E0B5"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Rz</w:t>
      </w:r>
      <w:proofErr w:type="spellEnd"/>
      <w:r w:rsidRPr="00401932">
        <w:rPr>
          <w:rFonts w:ascii="Consolas" w:eastAsia="Times New Roman" w:hAnsi="Consolas"/>
          <w:sz w:val="20"/>
          <w:szCs w:val="20"/>
          <w:lang w:eastAsia="tr-TR"/>
        </w:rPr>
        <w:t xml:space="preserve">=R(2,1); </w:t>
      </w:r>
      <w:proofErr w:type="spellStart"/>
      <w:r w:rsidRPr="00401932">
        <w:rPr>
          <w:rFonts w:ascii="Consolas" w:eastAsia="Times New Roman" w:hAnsi="Consolas"/>
          <w:sz w:val="20"/>
          <w:szCs w:val="20"/>
          <w:lang w:eastAsia="tr-TR"/>
        </w:rPr>
        <w:t>Rx</w:t>
      </w:r>
      <w:proofErr w:type="spellEnd"/>
      <w:r w:rsidRPr="00401932">
        <w:rPr>
          <w:rFonts w:ascii="Consolas" w:eastAsia="Times New Roman" w:hAnsi="Consolas"/>
          <w:sz w:val="20"/>
          <w:szCs w:val="20"/>
          <w:lang w:eastAsia="tr-TR"/>
        </w:rPr>
        <w:t>=R(1,1);</w:t>
      </w:r>
    </w:p>
    <w:p w14:paraId="41B96C7A"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Alınan hız ve konum bilgileri dinamik dizide tutuldu.</w:t>
      </w:r>
    </w:p>
    <w:p w14:paraId="01834D4E"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RZ(i,1)=</w:t>
      </w:r>
      <w:proofErr w:type="spellStart"/>
      <w:r w:rsidRPr="00401932">
        <w:rPr>
          <w:rFonts w:ascii="Consolas" w:eastAsia="Times New Roman" w:hAnsi="Consolas"/>
          <w:sz w:val="20"/>
          <w:szCs w:val="20"/>
          <w:lang w:eastAsia="tr-TR"/>
        </w:rPr>
        <w:t>Rz</w:t>
      </w:r>
      <w:proofErr w:type="spellEnd"/>
      <w:r w:rsidRPr="00401932">
        <w:rPr>
          <w:rFonts w:ascii="Consolas" w:eastAsia="Times New Roman" w:hAnsi="Consolas"/>
          <w:sz w:val="20"/>
          <w:szCs w:val="20"/>
          <w:lang w:eastAsia="tr-TR"/>
        </w:rPr>
        <w:t>;  RX(i,1)=</w:t>
      </w:r>
      <w:proofErr w:type="spellStart"/>
      <w:r w:rsidRPr="00401932">
        <w:rPr>
          <w:rFonts w:ascii="Consolas" w:eastAsia="Times New Roman" w:hAnsi="Consolas"/>
          <w:sz w:val="20"/>
          <w:szCs w:val="20"/>
          <w:lang w:eastAsia="tr-TR"/>
        </w:rPr>
        <w:t>Rx</w:t>
      </w:r>
      <w:proofErr w:type="spellEnd"/>
      <w:r w:rsidRPr="00401932">
        <w:rPr>
          <w:rFonts w:ascii="Consolas" w:eastAsia="Times New Roman" w:hAnsi="Consolas"/>
          <w:sz w:val="20"/>
          <w:szCs w:val="20"/>
          <w:lang w:eastAsia="tr-TR"/>
        </w:rPr>
        <w:t xml:space="preserve">; </w:t>
      </w:r>
    </w:p>
    <w:p w14:paraId="253959AB"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VZ(i,1)=</w:t>
      </w:r>
      <w:proofErr w:type="spellStart"/>
      <w:r w:rsidRPr="00401932">
        <w:rPr>
          <w:rFonts w:ascii="Consolas" w:eastAsia="Times New Roman" w:hAnsi="Consolas"/>
          <w:sz w:val="20"/>
          <w:szCs w:val="20"/>
          <w:lang w:eastAsia="tr-TR"/>
        </w:rPr>
        <w:t>Vz</w:t>
      </w:r>
      <w:proofErr w:type="spellEnd"/>
      <w:r w:rsidRPr="00401932">
        <w:rPr>
          <w:rFonts w:ascii="Consolas" w:eastAsia="Times New Roman" w:hAnsi="Consolas"/>
          <w:sz w:val="20"/>
          <w:szCs w:val="20"/>
          <w:lang w:eastAsia="tr-TR"/>
        </w:rPr>
        <w:t>;</w:t>
      </w:r>
    </w:p>
    <w:p w14:paraId="2431AEAB" w14:textId="77777777" w:rsidR="00401932" w:rsidRPr="00401932" w:rsidRDefault="00401932" w:rsidP="00401932">
      <w:pPr>
        <w:spacing w:after="0" w:line="240" w:lineRule="auto"/>
        <w:jc w:val="left"/>
        <w:rPr>
          <w:rFonts w:ascii="Consolas" w:eastAsia="Times New Roman" w:hAnsi="Consolas"/>
          <w:sz w:val="20"/>
          <w:szCs w:val="20"/>
          <w:lang w:eastAsia="tr-TR"/>
        </w:rPr>
      </w:pPr>
    </w:p>
    <w:p w14:paraId="2106A848"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color w:val="0E00FF"/>
          <w:sz w:val="20"/>
          <w:szCs w:val="20"/>
          <w:lang w:eastAsia="tr-TR"/>
        </w:rPr>
        <w:t>if</w:t>
      </w:r>
      <w:proofErr w:type="spellEnd"/>
      <w:r w:rsidRPr="00401932">
        <w:rPr>
          <w:rFonts w:ascii="Consolas" w:eastAsia="Times New Roman" w:hAnsi="Consolas"/>
          <w:color w:val="0E00FF"/>
          <w:sz w:val="20"/>
          <w:szCs w:val="20"/>
          <w:lang w:eastAsia="tr-TR"/>
        </w:rPr>
        <w:t xml:space="preserve"> </w:t>
      </w:r>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abs</w:t>
      </w:r>
      <w:proofErr w:type="spellEnd"/>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Rz</w:t>
      </w:r>
      <w:proofErr w:type="spellEnd"/>
      <w:r w:rsidRPr="00401932">
        <w:rPr>
          <w:rFonts w:ascii="Consolas" w:eastAsia="Times New Roman" w:hAnsi="Consolas"/>
          <w:sz w:val="20"/>
          <w:szCs w:val="20"/>
          <w:lang w:eastAsia="tr-TR"/>
        </w:rPr>
        <w:t xml:space="preserve">) &gt; </w:t>
      </w:r>
      <w:proofErr w:type="spellStart"/>
      <w:r w:rsidRPr="00401932">
        <w:rPr>
          <w:rFonts w:ascii="Consolas" w:eastAsia="Times New Roman" w:hAnsi="Consolas"/>
          <w:sz w:val="20"/>
          <w:szCs w:val="20"/>
          <w:lang w:eastAsia="tr-TR"/>
        </w:rPr>
        <w:t>abs</w:t>
      </w:r>
      <w:proofErr w:type="spellEnd"/>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Zmax</w:t>
      </w:r>
      <w:proofErr w:type="spellEnd"/>
      <w:r w:rsidRPr="00401932">
        <w:rPr>
          <w:rFonts w:ascii="Consolas" w:eastAsia="Times New Roman" w:hAnsi="Consolas"/>
          <w:sz w:val="20"/>
          <w:szCs w:val="20"/>
          <w:lang w:eastAsia="tr-TR"/>
        </w:rPr>
        <w:t>))</w:t>
      </w:r>
    </w:p>
    <w:p w14:paraId="17729F4C"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Zmax</w:t>
      </w:r>
      <w:proofErr w:type="spellEnd"/>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Rz</w:t>
      </w:r>
      <w:proofErr w:type="spellEnd"/>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xml:space="preserve">% </w:t>
      </w:r>
      <w:proofErr w:type="spellStart"/>
      <w:r w:rsidRPr="00401932">
        <w:rPr>
          <w:rFonts w:ascii="Consolas" w:eastAsia="Times New Roman" w:hAnsi="Consolas"/>
          <w:color w:val="008013"/>
          <w:sz w:val="20"/>
          <w:szCs w:val="20"/>
          <w:lang w:eastAsia="tr-TR"/>
        </w:rPr>
        <w:t>Apogee</w:t>
      </w:r>
      <w:proofErr w:type="spellEnd"/>
      <w:r w:rsidRPr="00401932">
        <w:rPr>
          <w:rFonts w:ascii="Consolas" w:eastAsia="Times New Roman" w:hAnsi="Consolas"/>
          <w:color w:val="008013"/>
          <w:sz w:val="20"/>
          <w:szCs w:val="20"/>
          <w:lang w:eastAsia="tr-TR"/>
        </w:rPr>
        <w:t xml:space="preserve"> </w:t>
      </w:r>
      <w:proofErr w:type="spellStart"/>
      <w:r w:rsidRPr="00401932">
        <w:rPr>
          <w:rFonts w:ascii="Consolas" w:eastAsia="Times New Roman" w:hAnsi="Consolas"/>
          <w:color w:val="008013"/>
          <w:sz w:val="20"/>
          <w:szCs w:val="20"/>
          <w:lang w:eastAsia="tr-TR"/>
        </w:rPr>
        <w:t>nok</w:t>
      </w:r>
      <w:proofErr w:type="spellEnd"/>
      <w:r w:rsidRPr="00401932">
        <w:rPr>
          <w:rFonts w:ascii="Consolas" w:eastAsia="Times New Roman" w:hAnsi="Consolas"/>
          <w:color w:val="008013"/>
          <w:sz w:val="20"/>
          <w:szCs w:val="20"/>
          <w:lang w:eastAsia="tr-TR"/>
        </w:rPr>
        <w:t>. hesaplandı.</w:t>
      </w:r>
    </w:p>
    <w:p w14:paraId="2355ED3B"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color w:val="0E00FF"/>
          <w:sz w:val="20"/>
          <w:szCs w:val="20"/>
          <w:lang w:eastAsia="tr-TR"/>
        </w:rPr>
        <w:t>end</w:t>
      </w:r>
      <w:proofErr w:type="spellEnd"/>
    </w:p>
    <w:p w14:paraId="327ABE9F"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color w:val="0E00FF"/>
          <w:sz w:val="20"/>
          <w:szCs w:val="20"/>
          <w:lang w:eastAsia="tr-TR"/>
        </w:rPr>
        <w:t>if</w:t>
      </w:r>
      <w:proofErr w:type="spellEnd"/>
      <w:r w:rsidRPr="00401932">
        <w:rPr>
          <w:rFonts w:ascii="Consolas" w:eastAsia="Times New Roman" w:hAnsi="Consolas"/>
          <w:color w:val="0E00FF"/>
          <w:sz w:val="20"/>
          <w:szCs w:val="20"/>
          <w:lang w:eastAsia="tr-TR"/>
        </w:rPr>
        <w:t xml:space="preserve"> </w:t>
      </w:r>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Vz</w:t>
      </w:r>
      <w:proofErr w:type="spellEnd"/>
      <w:r w:rsidRPr="00401932">
        <w:rPr>
          <w:rFonts w:ascii="Consolas" w:eastAsia="Times New Roman" w:hAnsi="Consolas"/>
          <w:sz w:val="20"/>
          <w:szCs w:val="20"/>
          <w:lang w:eastAsia="tr-TR"/>
        </w:rPr>
        <w:t xml:space="preserve"> &gt; </w:t>
      </w:r>
      <w:proofErr w:type="spellStart"/>
      <w:r w:rsidRPr="00401932">
        <w:rPr>
          <w:rFonts w:ascii="Consolas" w:eastAsia="Times New Roman" w:hAnsi="Consolas"/>
          <w:sz w:val="20"/>
          <w:szCs w:val="20"/>
          <w:lang w:eastAsia="tr-TR"/>
        </w:rPr>
        <w:t>Vmax</w:t>
      </w:r>
      <w:proofErr w:type="spellEnd"/>
      <w:r w:rsidRPr="00401932">
        <w:rPr>
          <w:rFonts w:ascii="Consolas" w:eastAsia="Times New Roman" w:hAnsi="Consolas"/>
          <w:sz w:val="20"/>
          <w:szCs w:val="20"/>
          <w:lang w:eastAsia="tr-TR"/>
        </w:rPr>
        <w:t>)</w:t>
      </w:r>
    </w:p>
    <w:p w14:paraId="29EFB537"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Vmax</w:t>
      </w:r>
      <w:proofErr w:type="spellEnd"/>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Vz</w:t>
      </w:r>
      <w:proofErr w:type="spellEnd"/>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xml:space="preserve">% </w:t>
      </w:r>
      <w:proofErr w:type="spellStart"/>
      <w:r w:rsidRPr="00401932">
        <w:rPr>
          <w:rFonts w:ascii="Consolas" w:eastAsia="Times New Roman" w:hAnsi="Consolas"/>
          <w:color w:val="008013"/>
          <w:sz w:val="20"/>
          <w:szCs w:val="20"/>
          <w:lang w:eastAsia="tr-TR"/>
        </w:rPr>
        <w:t>Max</w:t>
      </w:r>
      <w:proofErr w:type="spellEnd"/>
      <w:r w:rsidRPr="00401932">
        <w:rPr>
          <w:rFonts w:ascii="Consolas" w:eastAsia="Times New Roman" w:hAnsi="Consolas"/>
          <w:color w:val="008013"/>
          <w:sz w:val="20"/>
          <w:szCs w:val="20"/>
          <w:lang w:eastAsia="tr-TR"/>
        </w:rPr>
        <w:t xml:space="preserve"> hız hesaplandı.</w:t>
      </w:r>
    </w:p>
    <w:p w14:paraId="6C07B9D6"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color w:val="0E00FF"/>
          <w:sz w:val="20"/>
          <w:szCs w:val="20"/>
          <w:lang w:eastAsia="tr-TR"/>
        </w:rPr>
        <w:t>end</w:t>
      </w:r>
      <w:proofErr w:type="spellEnd"/>
    </w:p>
    <w:p w14:paraId="7F71276F"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color w:val="0E00FF"/>
          <w:sz w:val="20"/>
          <w:szCs w:val="20"/>
          <w:lang w:eastAsia="tr-TR"/>
        </w:rPr>
        <w:t>end</w:t>
      </w:r>
      <w:proofErr w:type="spellEnd"/>
    </w:p>
    <w:p w14:paraId="3302CA15"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
    <w:p w14:paraId="0D0F4BBE"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plot</w:t>
      </w:r>
      <w:proofErr w:type="spellEnd"/>
      <w:r w:rsidRPr="00401932">
        <w:rPr>
          <w:rFonts w:ascii="Consolas" w:eastAsia="Times New Roman" w:hAnsi="Consolas"/>
          <w:sz w:val="20"/>
          <w:szCs w:val="20"/>
          <w:lang w:eastAsia="tr-TR"/>
        </w:rPr>
        <w:t>(</w:t>
      </w:r>
      <w:proofErr w:type="spellStart"/>
      <w:r w:rsidRPr="00401932">
        <w:rPr>
          <w:rFonts w:ascii="Consolas" w:eastAsia="Times New Roman" w:hAnsi="Consolas"/>
          <w:sz w:val="20"/>
          <w:szCs w:val="20"/>
          <w:lang w:eastAsia="tr-TR"/>
        </w:rPr>
        <w:t>RX,abs</w:t>
      </w:r>
      <w:proofErr w:type="spellEnd"/>
      <w:r w:rsidRPr="00401932">
        <w:rPr>
          <w:rFonts w:ascii="Consolas" w:eastAsia="Times New Roman" w:hAnsi="Consolas"/>
          <w:sz w:val="20"/>
          <w:szCs w:val="20"/>
          <w:lang w:eastAsia="tr-TR"/>
        </w:rPr>
        <w:t>(RZ),</w:t>
      </w:r>
      <w:r w:rsidRPr="00401932">
        <w:rPr>
          <w:rFonts w:ascii="Consolas" w:eastAsia="Times New Roman" w:hAnsi="Consolas"/>
          <w:color w:val="A709F5"/>
          <w:sz w:val="20"/>
          <w:szCs w:val="20"/>
          <w:lang w:eastAsia="tr-TR"/>
        </w:rPr>
        <w:t>'b'</w:t>
      </w:r>
      <w:r w:rsidRPr="00401932">
        <w:rPr>
          <w:rFonts w:ascii="Consolas" w:eastAsia="Times New Roman" w:hAnsi="Consolas"/>
          <w:sz w:val="20"/>
          <w:szCs w:val="20"/>
          <w:lang w:eastAsia="tr-TR"/>
        </w:rPr>
        <w:t xml:space="preserve">) </w:t>
      </w:r>
      <w:r w:rsidRPr="00401932">
        <w:rPr>
          <w:rFonts w:ascii="Consolas" w:eastAsia="Times New Roman" w:hAnsi="Consolas"/>
          <w:color w:val="008013"/>
          <w:sz w:val="20"/>
          <w:szCs w:val="20"/>
          <w:lang w:eastAsia="tr-TR"/>
        </w:rPr>
        <w:t>% Konum-zaman grafiği çizildi.</w:t>
      </w:r>
    </w:p>
    <w:p w14:paraId="1ED96FC6"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xlabel</w:t>
      </w:r>
      <w:proofErr w:type="spellEnd"/>
      <w:r w:rsidRPr="00401932">
        <w:rPr>
          <w:rFonts w:ascii="Consolas" w:eastAsia="Times New Roman" w:hAnsi="Consolas"/>
          <w:sz w:val="20"/>
          <w:szCs w:val="20"/>
          <w:lang w:eastAsia="tr-TR"/>
        </w:rPr>
        <w:t xml:space="preserve"> (</w:t>
      </w:r>
      <w:r w:rsidRPr="00401932">
        <w:rPr>
          <w:rFonts w:ascii="Consolas" w:eastAsia="Times New Roman" w:hAnsi="Consolas"/>
          <w:color w:val="A709F5"/>
          <w:sz w:val="20"/>
          <w:szCs w:val="20"/>
          <w:lang w:eastAsia="tr-TR"/>
        </w:rPr>
        <w:t>'Menzil[m]'</w:t>
      </w:r>
      <w:r w:rsidRPr="00401932">
        <w:rPr>
          <w:rFonts w:ascii="Consolas" w:eastAsia="Times New Roman" w:hAnsi="Consolas"/>
          <w:sz w:val="20"/>
          <w:szCs w:val="20"/>
          <w:lang w:eastAsia="tr-TR"/>
        </w:rPr>
        <w:t>)</w:t>
      </w:r>
    </w:p>
    <w:p w14:paraId="16A1B7CE"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ylabel</w:t>
      </w:r>
      <w:proofErr w:type="spellEnd"/>
      <w:r w:rsidRPr="00401932">
        <w:rPr>
          <w:rFonts w:ascii="Consolas" w:eastAsia="Times New Roman" w:hAnsi="Consolas"/>
          <w:sz w:val="20"/>
          <w:szCs w:val="20"/>
          <w:lang w:eastAsia="tr-TR"/>
        </w:rPr>
        <w:t xml:space="preserve"> (</w:t>
      </w:r>
      <w:r w:rsidRPr="00401932">
        <w:rPr>
          <w:rFonts w:ascii="Consolas" w:eastAsia="Times New Roman" w:hAnsi="Consolas"/>
          <w:color w:val="A709F5"/>
          <w:sz w:val="20"/>
          <w:szCs w:val="20"/>
          <w:lang w:eastAsia="tr-TR"/>
        </w:rPr>
        <w:t>'Yükseklik[m]'</w:t>
      </w:r>
      <w:r w:rsidRPr="00401932">
        <w:rPr>
          <w:rFonts w:ascii="Consolas" w:eastAsia="Times New Roman" w:hAnsi="Consolas"/>
          <w:sz w:val="20"/>
          <w:szCs w:val="20"/>
          <w:lang w:eastAsia="tr-TR"/>
        </w:rPr>
        <w:t>)</w:t>
      </w:r>
    </w:p>
    <w:p w14:paraId="55150824" w14:textId="77777777" w:rsidR="00401932" w:rsidRPr="00401932" w:rsidRDefault="00401932" w:rsidP="00401932">
      <w:pPr>
        <w:spacing w:after="0" w:line="240" w:lineRule="auto"/>
        <w:jc w:val="left"/>
        <w:rPr>
          <w:rFonts w:ascii="Consolas" w:eastAsia="Times New Roman" w:hAnsi="Consolas"/>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title</w:t>
      </w:r>
      <w:proofErr w:type="spellEnd"/>
      <w:r w:rsidRPr="00401932">
        <w:rPr>
          <w:rFonts w:ascii="Consolas" w:eastAsia="Times New Roman" w:hAnsi="Consolas"/>
          <w:sz w:val="20"/>
          <w:szCs w:val="20"/>
          <w:lang w:eastAsia="tr-TR"/>
        </w:rPr>
        <w:t>(</w:t>
      </w:r>
      <w:r w:rsidRPr="00401932">
        <w:rPr>
          <w:rFonts w:ascii="Consolas" w:eastAsia="Times New Roman" w:hAnsi="Consolas"/>
          <w:color w:val="A709F5"/>
          <w:sz w:val="20"/>
          <w:szCs w:val="20"/>
          <w:lang w:eastAsia="tr-TR"/>
        </w:rPr>
        <w:t>'Yörünge Grafiği'</w:t>
      </w:r>
      <w:r w:rsidRPr="00401932">
        <w:rPr>
          <w:rFonts w:ascii="Consolas" w:eastAsia="Times New Roman" w:hAnsi="Consolas"/>
          <w:sz w:val="20"/>
          <w:szCs w:val="20"/>
          <w:lang w:eastAsia="tr-TR"/>
        </w:rPr>
        <w:t>)</w:t>
      </w:r>
    </w:p>
    <w:p w14:paraId="36F6B49F" w14:textId="77777777" w:rsidR="002C51FA" w:rsidRDefault="00401932" w:rsidP="00500144">
      <w:pPr>
        <w:spacing w:after="0" w:line="240" w:lineRule="auto"/>
        <w:jc w:val="left"/>
        <w:rPr>
          <w:rFonts w:ascii="Consolas" w:eastAsia="Times New Roman" w:hAnsi="Consolas"/>
          <w:color w:val="A709F5"/>
          <w:sz w:val="20"/>
          <w:szCs w:val="20"/>
          <w:lang w:eastAsia="tr-TR"/>
        </w:rPr>
      </w:pPr>
      <w:r w:rsidRPr="00401932">
        <w:rPr>
          <w:rFonts w:ascii="Consolas" w:eastAsia="Times New Roman" w:hAnsi="Consolas"/>
          <w:sz w:val="20"/>
          <w:szCs w:val="20"/>
          <w:lang w:eastAsia="tr-TR"/>
        </w:rPr>
        <w:t xml:space="preserve"> </w:t>
      </w:r>
      <w:proofErr w:type="spellStart"/>
      <w:r w:rsidRPr="00401932">
        <w:rPr>
          <w:rFonts w:ascii="Consolas" w:eastAsia="Times New Roman" w:hAnsi="Consolas"/>
          <w:sz w:val="20"/>
          <w:szCs w:val="20"/>
          <w:lang w:eastAsia="tr-TR"/>
        </w:rPr>
        <w:t>grid</w:t>
      </w:r>
      <w:proofErr w:type="spellEnd"/>
      <w:r w:rsidRPr="00401932">
        <w:rPr>
          <w:rFonts w:ascii="Consolas" w:eastAsia="Times New Roman" w:hAnsi="Consolas"/>
          <w:sz w:val="20"/>
          <w:szCs w:val="20"/>
          <w:lang w:eastAsia="tr-TR"/>
        </w:rPr>
        <w:t xml:space="preserve"> </w:t>
      </w:r>
      <w:r w:rsidRPr="002C51FA">
        <w:rPr>
          <w:rFonts w:ascii="Consolas" w:eastAsia="Times New Roman" w:hAnsi="Consolas"/>
          <w:color w:val="A709F5"/>
          <w:sz w:val="20"/>
          <w:szCs w:val="20"/>
          <w:lang w:eastAsia="tr-TR"/>
        </w:rPr>
        <w:t>on</w:t>
      </w:r>
    </w:p>
    <w:p w14:paraId="75029EC5" w14:textId="45D72D41" w:rsidR="00D71269" w:rsidRPr="00500144" w:rsidRDefault="00B42CF7" w:rsidP="00500144">
      <w:pPr>
        <w:spacing w:after="0" w:line="240" w:lineRule="auto"/>
        <w:jc w:val="left"/>
        <w:rPr>
          <w:rFonts w:ascii="Consolas" w:eastAsia="Times New Roman" w:hAnsi="Consolas"/>
          <w:sz w:val="20"/>
          <w:szCs w:val="20"/>
          <w:lang w:eastAsia="tr-TR"/>
        </w:rPr>
      </w:pPr>
      <w:r w:rsidRPr="002C51FA">
        <w:rPr>
          <w:rFonts w:eastAsiaTheme="minorEastAsia"/>
          <w:b/>
          <w:bCs/>
        </w:rPr>
        <w:lastRenderedPageBreak/>
        <w:t>4</w:t>
      </w:r>
      <w:r>
        <w:rPr>
          <w:rFonts w:eastAsiaTheme="minorEastAsia"/>
          <w:b/>
          <w:bCs/>
        </w:rPr>
        <w:t>-</w:t>
      </w:r>
      <w:r w:rsidRPr="00B26076">
        <w:rPr>
          <w:rFonts w:eastAsiaTheme="minorEastAsia"/>
          <w:b/>
          <w:bCs/>
        </w:rPr>
        <w:t xml:space="preserve">) </w:t>
      </w:r>
      <w:bookmarkStart w:id="16" w:name="BenzetiminDoğrulanması"/>
      <w:r w:rsidRPr="00B26076">
        <w:rPr>
          <w:rFonts w:eastAsiaTheme="minorEastAsia"/>
          <w:b/>
        </w:rPr>
        <w:t xml:space="preserve">Benzetimin </w:t>
      </w:r>
      <w:r>
        <w:rPr>
          <w:rFonts w:eastAsiaTheme="minorEastAsia"/>
          <w:b/>
        </w:rPr>
        <w:t>Doğrulanması</w:t>
      </w:r>
      <w:bookmarkEnd w:id="16"/>
    </w:p>
    <w:p w14:paraId="75853EF9" w14:textId="0C201B5D" w:rsidR="00D71269" w:rsidRDefault="004B7A41" w:rsidP="006049A1">
      <w:pPr>
        <w:ind w:firstLine="708"/>
        <w:jc w:val="center"/>
        <w:rPr>
          <w:rFonts w:eastAsiaTheme="minorEastAsia"/>
          <w:b/>
        </w:rPr>
      </w:pPr>
      <w:r>
        <w:rPr>
          <w:rFonts w:eastAsiaTheme="minorEastAsia"/>
          <w:b/>
          <w:noProof/>
        </w:rPr>
        <mc:AlternateContent>
          <mc:Choice Requires="wps">
            <w:drawing>
              <wp:anchor distT="0" distB="0" distL="114300" distR="114300" simplePos="0" relativeHeight="251658247" behindDoc="0" locked="0" layoutInCell="1" allowOverlap="1" wp14:anchorId="08C39B0C" wp14:editId="4611F9D5">
                <wp:simplePos x="0" y="0"/>
                <wp:positionH relativeFrom="column">
                  <wp:posOffset>173567</wp:posOffset>
                </wp:positionH>
                <wp:positionV relativeFrom="paragraph">
                  <wp:posOffset>101811</wp:posOffset>
                </wp:positionV>
                <wp:extent cx="6205855" cy="4741333"/>
                <wp:effectExtent l="0" t="0" r="4445" b="2540"/>
                <wp:wrapNone/>
                <wp:docPr id="1753083481" name="Metin Kutusu 5"/>
                <wp:cNvGraphicFramePr/>
                <a:graphic xmlns:a="http://schemas.openxmlformats.org/drawingml/2006/main">
                  <a:graphicData uri="http://schemas.microsoft.com/office/word/2010/wordprocessingShape">
                    <wps:wsp>
                      <wps:cNvSpPr txBox="1"/>
                      <wps:spPr>
                        <a:xfrm>
                          <a:off x="0" y="0"/>
                          <a:ext cx="6205855" cy="4741333"/>
                        </a:xfrm>
                        <a:prstGeom prst="rect">
                          <a:avLst/>
                        </a:prstGeom>
                        <a:solidFill>
                          <a:schemeClr val="lt1"/>
                        </a:solidFill>
                        <a:ln w="6350">
                          <a:noFill/>
                        </a:ln>
                      </wps:spPr>
                      <wps:txbx>
                        <w:txbxContent>
                          <w:p w14:paraId="6A1D346C" w14:textId="0690BAC3" w:rsidR="004B7A41" w:rsidRDefault="004B7A41">
                            <w:r>
                              <w:rPr>
                                <w:rFonts w:eastAsiaTheme="minorEastAsia"/>
                                <w:b/>
                                <w:noProof/>
                              </w:rPr>
                              <w:drawing>
                                <wp:inline distT="0" distB="0" distL="0" distR="0" wp14:anchorId="795976F8" wp14:editId="61507013">
                                  <wp:extent cx="6044646" cy="4241800"/>
                                  <wp:effectExtent l="0" t="0" r="0" b="6350"/>
                                  <wp:docPr id="203122604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26046" name="Resim 2031226046"/>
                                          <pic:cNvPicPr/>
                                        </pic:nvPicPr>
                                        <pic:blipFill>
                                          <a:blip r:embed="rId20">
                                            <a:extLst>
                                              <a:ext uri="{28A0092B-C50C-407E-A947-70E740481C1C}">
                                                <a14:useLocalDpi xmlns:a14="http://schemas.microsoft.com/office/drawing/2010/main" val="0"/>
                                              </a:ext>
                                            </a:extLst>
                                          </a:blip>
                                          <a:stretch>
                                            <a:fillRect/>
                                          </a:stretch>
                                        </pic:blipFill>
                                        <pic:spPr>
                                          <a:xfrm>
                                            <a:off x="0" y="0"/>
                                            <a:ext cx="6110984" cy="42883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39B0C" id="Metin Kutusu 5" o:spid="_x0000_s1034" type="#_x0000_t202" style="position:absolute;left:0;text-align:left;margin-left:13.65pt;margin-top:8pt;width:488.65pt;height:373.3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" fillcolor="white [3201]" stroked="f" strokeweight=".5pt">
                <v:textbox>
                  <w:txbxContent>
                    <w:p w14:paraId="6A1D346C" w14:textId="0690BAC3" w:rsidR="004B7A41" w:rsidRDefault="004B7A41">
                      <w:r>
                        <w:rPr>
                          <w:rFonts w:eastAsiaTheme="minorEastAsia"/>
                          <w:b/>
                          <w:noProof/>
                        </w:rPr>
                        <w:drawing>
                          <wp:inline distT="0" distB="0" distL="0" distR="0" wp14:anchorId="795976F8" wp14:editId="61507013">
                            <wp:extent cx="6044646" cy="4241800"/>
                            <wp:effectExtent l="0" t="0" r="0" b="6350"/>
                            <wp:docPr id="203122604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26046" name="Resim 2031226046"/>
                                    <pic:cNvPicPr/>
                                  </pic:nvPicPr>
                                  <pic:blipFill>
                                    <a:blip r:embed="rId20">
                                      <a:extLst>
                                        <a:ext uri="{28A0092B-C50C-407E-A947-70E740481C1C}">
                                          <a14:useLocalDpi xmlns:a14="http://schemas.microsoft.com/office/drawing/2010/main" val="0"/>
                                        </a:ext>
                                      </a:extLst>
                                    </a:blip>
                                    <a:stretch>
                                      <a:fillRect/>
                                    </a:stretch>
                                  </pic:blipFill>
                                  <pic:spPr>
                                    <a:xfrm>
                                      <a:off x="0" y="0"/>
                                      <a:ext cx="6110984" cy="4288352"/>
                                    </a:xfrm>
                                    <a:prstGeom prst="rect">
                                      <a:avLst/>
                                    </a:prstGeom>
                                  </pic:spPr>
                                </pic:pic>
                              </a:graphicData>
                            </a:graphic>
                          </wp:inline>
                        </w:drawing>
                      </w:r>
                    </w:p>
                  </w:txbxContent>
                </v:textbox>
              </v:shape>
            </w:pict>
          </mc:Fallback>
        </mc:AlternateContent>
      </w:r>
    </w:p>
    <w:p w14:paraId="21C12894" w14:textId="18D8E29D" w:rsidR="004B7A41" w:rsidRDefault="004B7A41" w:rsidP="006049A1">
      <w:pPr>
        <w:ind w:firstLine="708"/>
        <w:jc w:val="center"/>
        <w:rPr>
          <w:rFonts w:eastAsiaTheme="minorEastAsia"/>
          <w:b/>
        </w:rPr>
      </w:pPr>
      <w:r>
        <w:rPr>
          <w:rFonts w:eastAsiaTheme="minorEastAsia"/>
          <w:b/>
        </w:rPr>
        <w:t>,</w:t>
      </w:r>
    </w:p>
    <w:p w14:paraId="2F0F45EA" w14:textId="72DBBE37" w:rsidR="004B7A41" w:rsidRDefault="004B7A41" w:rsidP="006049A1">
      <w:pPr>
        <w:ind w:firstLine="708"/>
        <w:jc w:val="center"/>
        <w:rPr>
          <w:rFonts w:eastAsiaTheme="minorEastAsia"/>
          <w:b/>
        </w:rPr>
      </w:pPr>
    </w:p>
    <w:p w14:paraId="49684639" w14:textId="25EDEE1C" w:rsidR="004B7A41" w:rsidRDefault="004B7A41" w:rsidP="006049A1">
      <w:pPr>
        <w:ind w:firstLine="708"/>
        <w:jc w:val="center"/>
        <w:rPr>
          <w:rFonts w:eastAsiaTheme="minorEastAsia"/>
          <w:b/>
        </w:rPr>
      </w:pPr>
    </w:p>
    <w:p w14:paraId="78434B68" w14:textId="2E509774" w:rsidR="004B7A41" w:rsidRDefault="004B7A41" w:rsidP="006049A1">
      <w:pPr>
        <w:ind w:firstLine="708"/>
        <w:jc w:val="center"/>
        <w:rPr>
          <w:rFonts w:eastAsiaTheme="minorEastAsia"/>
          <w:b/>
        </w:rPr>
      </w:pPr>
    </w:p>
    <w:p w14:paraId="4177A9D9" w14:textId="0C319BCA" w:rsidR="004B7A41" w:rsidRDefault="004B7A41" w:rsidP="006049A1">
      <w:pPr>
        <w:ind w:firstLine="708"/>
        <w:jc w:val="center"/>
        <w:rPr>
          <w:rFonts w:eastAsiaTheme="minorEastAsia"/>
          <w:b/>
        </w:rPr>
      </w:pPr>
    </w:p>
    <w:p w14:paraId="0BD89476" w14:textId="0A4493D2" w:rsidR="004B7A41" w:rsidRDefault="004B7A41" w:rsidP="006049A1">
      <w:pPr>
        <w:ind w:firstLine="708"/>
        <w:jc w:val="center"/>
        <w:rPr>
          <w:rFonts w:eastAsiaTheme="minorEastAsia"/>
          <w:b/>
        </w:rPr>
      </w:pPr>
    </w:p>
    <w:p w14:paraId="184195A6" w14:textId="6C40A5FE" w:rsidR="004B7A41" w:rsidRDefault="004B7A41" w:rsidP="006049A1">
      <w:pPr>
        <w:ind w:firstLine="708"/>
        <w:jc w:val="center"/>
        <w:rPr>
          <w:rFonts w:eastAsiaTheme="minorEastAsia"/>
          <w:b/>
        </w:rPr>
      </w:pPr>
    </w:p>
    <w:p w14:paraId="2F69B414" w14:textId="5F37139F" w:rsidR="004B7A41" w:rsidRDefault="004B7A41" w:rsidP="006049A1">
      <w:pPr>
        <w:ind w:firstLine="708"/>
        <w:jc w:val="center"/>
        <w:rPr>
          <w:rFonts w:eastAsiaTheme="minorEastAsia"/>
          <w:b/>
        </w:rPr>
      </w:pPr>
    </w:p>
    <w:p w14:paraId="55369CAB" w14:textId="31FF36AB" w:rsidR="004B7A41" w:rsidRDefault="004B7A41" w:rsidP="006049A1">
      <w:pPr>
        <w:ind w:firstLine="708"/>
        <w:jc w:val="center"/>
        <w:rPr>
          <w:rFonts w:eastAsiaTheme="minorEastAsia"/>
          <w:b/>
        </w:rPr>
      </w:pPr>
    </w:p>
    <w:p w14:paraId="58C3EEC5" w14:textId="77777777" w:rsidR="004B7A41" w:rsidRDefault="004B7A41" w:rsidP="006049A1">
      <w:pPr>
        <w:ind w:firstLine="708"/>
        <w:jc w:val="center"/>
        <w:rPr>
          <w:rFonts w:eastAsiaTheme="minorEastAsia"/>
          <w:b/>
        </w:rPr>
      </w:pPr>
    </w:p>
    <w:p w14:paraId="3AC772D7" w14:textId="77777777" w:rsidR="004B7A41" w:rsidRDefault="004B7A41" w:rsidP="006049A1">
      <w:pPr>
        <w:ind w:firstLine="708"/>
        <w:jc w:val="center"/>
        <w:rPr>
          <w:rFonts w:eastAsiaTheme="minorEastAsia"/>
          <w:b/>
        </w:rPr>
      </w:pPr>
    </w:p>
    <w:p w14:paraId="205FB300" w14:textId="77777777" w:rsidR="004B7A41" w:rsidRDefault="004B7A41" w:rsidP="006049A1">
      <w:pPr>
        <w:ind w:firstLine="708"/>
        <w:jc w:val="center"/>
        <w:rPr>
          <w:rFonts w:eastAsiaTheme="minorEastAsia"/>
          <w:b/>
        </w:rPr>
      </w:pPr>
    </w:p>
    <w:tbl>
      <w:tblPr>
        <w:tblStyle w:val="TabloKlavuzu"/>
        <w:tblpPr w:leftFromText="141" w:rightFromText="141" w:vertAnchor="text" w:horzAnchor="page" w:tblpX="2728" w:tblpY="231"/>
        <w:tblW w:w="0" w:type="auto"/>
        <w:tblLook w:val="04A0" w:firstRow="1" w:lastRow="0" w:firstColumn="1" w:lastColumn="0" w:noHBand="0" w:noVBand="1"/>
      </w:tblPr>
      <w:tblGrid>
        <w:gridCol w:w="4351"/>
        <w:gridCol w:w="3087"/>
      </w:tblGrid>
      <w:tr w:rsidR="0030096D" w14:paraId="737A0BDF" w14:textId="77777777" w:rsidTr="0030096D">
        <w:trPr>
          <w:trHeight w:val="287"/>
        </w:trPr>
        <w:tc>
          <w:tcPr>
            <w:tcW w:w="7438" w:type="dxa"/>
            <w:gridSpan w:val="2"/>
          </w:tcPr>
          <w:p w14:paraId="4DC4017E" w14:textId="6931E44F" w:rsidR="0030096D" w:rsidRDefault="000B65BA" w:rsidP="0030096D">
            <w:pPr>
              <w:jc w:val="center"/>
              <w:rPr>
                <w:rFonts w:eastAsiaTheme="minorEastAsia"/>
              </w:rPr>
            </w:pPr>
            <w:r>
              <w:rPr>
                <w:rFonts w:eastAsiaTheme="minorEastAsia"/>
              </w:rPr>
              <w:t>B</w:t>
            </w:r>
            <w:r w:rsidR="0030096D">
              <w:rPr>
                <w:rFonts w:eastAsiaTheme="minorEastAsia"/>
              </w:rPr>
              <w:t>enzetim Çıktı Formatı</w:t>
            </w:r>
          </w:p>
        </w:tc>
      </w:tr>
      <w:tr w:rsidR="0030096D" w14:paraId="6F841C32" w14:textId="77777777" w:rsidTr="0030096D">
        <w:trPr>
          <w:trHeight w:val="287"/>
        </w:trPr>
        <w:tc>
          <w:tcPr>
            <w:tcW w:w="4351" w:type="dxa"/>
          </w:tcPr>
          <w:p w14:paraId="2C2666B2" w14:textId="77777777" w:rsidR="0030096D" w:rsidRDefault="0030096D" w:rsidP="0030096D">
            <w:pPr>
              <w:jc w:val="center"/>
              <w:rPr>
                <w:rFonts w:eastAsiaTheme="minorEastAsia"/>
              </w:rPr>
            </w:pPr>
          </w:p>
        </w:tc>
        <w:tc>
          <w:tcPr>
            <w:tcW w:w="3087" w:type="dxa"/>
          </w:tcPr>
          <w:p w14:paraId="583E77BB" w14:textId="77777777" w:rsidR="0030096D" w:rsidRDefault="0030096D" w:rsidP="0030096D">
            <w:pPr>
              <w:jc w:val="center"/>
              <w:rPr>
                <w:rFonts w:eastAsiaTheme="minorEastAsia"/>
              </w:rPr>
            </w:pPr>
            <w:r>
              <w:rPr>
                <w:rFonts w:eastAsiaTheme="minorEastAsia"/>
              </w:rPr>
              <w:t>Değer</w:t>
            </w:r>
          </w:p>
        </w:tc>
      </w:tr>
      <w:tr w:rsidR="0030096D" w14:paraId="508B4531" w14:textId="77777777" w:rsidTr="0030096D">
        <w:trPr>
          <w:trHeight w:val="274"/>
        </w:trPr>
        <w:tc>
          <w:tcPr>
            <w:tcW w:w="4351" w:type="dxa"/>
          </w:tcPr>
          <w:p w14:paraId="3A3A8D25" w14:textId="77777777" w:rsidR="0030096D" w:rsidRDefault="0030096D" w:rsidP="0030096D">
            <w:pPr>
              <w:jc w:val="center"/>
              <w:rPr>
                <w:rFonts w:eastAsiaTheme="minorEastAsia"/>
              </w:rPr>
            </w:pPr>
            <w:r>
              <w:rPr>
                <w:rFonts w:eastAsiaTheme="minorEastAsia"/>
              </w:rPr>
              <w:t>Tepe Noktası Yüksekliği [m]</w:t>
            </w:r>
          </w:p>
        </w:tc>
        <w:tc>
          <w:tcPr>
            <w:tcW w:w="3087" w:type="dxa"/>
          </w:tcPr>
          <w:p w14:paraId="73459C54" w14:textId="77777777" w:rsidR="0030096D" w:rsidRDefault="0030096D" w:rsidP="0030096D">
            <w:pPr>
              <w:jc w:val="center"/>
              <w:rPr>
                <w:rFonts w:eastAsiaTheme="minorEastAsia"/>
              </w:rPr>
            </w:pPr>
            <w:r w:rsidRPr="7A1D64E0">
              <w:rPr>
                <w:rFonts w:eastAsiaTheme="minorEastAsia"/>
              </w:rPr>
              <w:t>450.0058</w:t>
            </w:r>
          </w:p>
        </w:tc>
      </w:tr>
      <w:tr w:rsidR="0030096D" w14:paraId="3F839FE3" w14:textId="77777777" w:rsidTr="0030096D">
        <w:trPr>
          <w:trHeight w:val="312"/>
        </w:trPr>
        <w:tc>
          <w:tcPr>
            <w:tcW w:w="4351" w:type="dxa"/>
          </w:tcPr>
          <w:p w14:paraId="09EA3A40" w14:textId="77777777" w:rsidR="0030096D" w:rsidRDefault="0030096D" w:rsidP="0030096D">
            <w:pPr>
              <w:jc w:val="center"/>
              <w:rPr>
                <w:rFonts w:eastAsiaTheme="minorEastAsia"/>
              </w:rPr>
            </w:pPr>
            <w:r>
              <w:t>Tepe Noktası Hızı (bileşke) [m/s]</w:t>
            </w:r>
          </w:p>
        </w:tc>
        <w:tc>
          <w:tcPr>
            <w:tcW w:w="3087" w:type="dxa"/>
          </w:tcPr>
          <w:p w14:paraId="79C96DBB" w14:textId="77777777" w:rsidR="0030096D" w:rsidRDefault="0030096D" w:rsidP="0030096D">
            <w:pPr>
              <w:jc w:val="center"/>
              <w:rPr>
                <w:rFonts w:eastAsiaTheme="minorEastAsia"/>
              </w:rPr>
            </w:pPr>
            <w:r w:rsidRPr="267475E3">
              <w:rPr>
                <w:rFonts w:eastAsiaTheme="minorEastAsia"/>
              </w:rPr>
              <w:t>34.2020</w:t>
            </w:r>
          </w:p>
        </w:tc>
      </w:tr>
      <w:tr w:rsidR="0030096D" w14:paraId="452D3B34" w14:textId="77777777" w:rsidTr="0030096D">
        <w:trPr>
          <w:trHeight w:val="299"/>
        </w:trPr>
        <w:tc>
          <w:tcPr>
            <w:tcW w:w="4351" w:type="dxa"/>
          </w:tcPr>
          <w:p w14:paraId="3799922B" w14:textId="77777777" w:rsidR="0030096D" w:rsidRDefault="0030096D" w:rsidP="0030096D">
            <w:pPr>
              <w:jc w:val="center"/>
              <w:rPr>
                <w:rFonts w:eastAsiaTheme="minorEastAsia"/>
              </w:rPr>
            </w:pPr>
            <w:r>
              <w:t>Tepe Noktası Zamanı [s]</w:t>
            </w:r>
          </w:p>
        </w:tc>
        <w:tc>
          <w:tcPr>
            <w:tcW w:w="3087" w:type="dxa"/>
          </w:tcPr>
          <w:p w14:paraId="19895922" w14:textId="272935AD" w:rsidR="0030096D" w:rsidRDefault="0030096D" w:rsidP="0030096D">
            <w:pPr>
              <w:jc w:val="center"/>
              <w:rPr>
                <w:rFonts w:eastAsiaTheme="minorEastAsia"/>
              </w:rPr>
            </w:pPr>
            <w:r w:rsidRPr="4D16BD91">
              <w:rPr>
                <w:rFonts w:eastAsiaTheme="minorEastAsia"/>
              </w:rPr>
              <w:t>9</w:t>
            </w:r>
            <w:r w:rsidR="00D7573C">
              <w:rPr>
                <w:rFonts w:eastAsiaTheme="minorEastAsia"/>
              </w:rPr>
              <w:t>.</w:t>
            </w:r>
            <w:r w:rsidRPr="4D16BD91">
              <w:rPr>
                <w:rFonts w:eastAsiaTheme="minorEastAsia"/>
              </w:rPr>
              <w:t>585</w:t>
            </w:r>
          </w:p>
        </w:tc>
      </w:tr>
      <w:tr w:rsidR="0030096D" w14:paraId="795EC730" w14:textId="77777777" w:rsidTr="0030096D">
        <w:trPr>
          <w:trHeight w:val="287"/>
        </w:trPr>
        <w:tc>
          <w:tcPr>
            <w:tcW w:w="4351" w:type="dxa"/>
          </w:tcPr>
          <w:p w14:paraId="73450929" w14:textId="77777777" w:rsidR="0030096D" w:rsidRDefault="0030096D" w:rsidP="0030096D">
            <w:pPr>
              <w:jc w:val="center"/>
              <w:rPr>
                <w:rFonts w:eastAsiaTheme="minorEastAsia"/>
              </w:rPr>
            </w:pPr>
            <w:r>
              <w:rPr>
                <w:rFonts w:eastAsiaTheme="minorEastAsia"/>
              </w:rPr>
              <w:t>Son Pozisyon [m]</w:t>
            </w:r>
          </w:p>
        </w:tc>
        <w:tc>
          <w:tcPr>
            <w:tcW w:w="3087" w:type="dxa"/>
          </w:tcPr>
          <w:p w14:paraId="3A7D70D7" w14:textId="77777777" w:rsidR="0030096D" w:rsidRDefault="0030096D" w:rsidP="0030096D">
            <w:pPr>
              <w:jc w:val="center"/>
              <w:rPr>
                <w:rFonts w:eastAsiaTheme="minorEastAsia"/>
              </w:rPr>
            </w:pPr>
            <w:r w:rsidRPr="2B47E706">
              <w:rPr>
                <w:rFonts w:eastAsiaTheme="minorEastAsia"/>
              </w:rPr>
              <w:t>[655.6526, 0, 0.4280]</w:t>
            </w:r>
          </w:p>
        </w:tc>
      </w:tr>
      <w:tr w:rsidR="0030096D" w14:paraId="55E00385" w14:textId="77777777" w:rsidTr="0030096D">
        <w:trPr>
          <w:trHeight w:val="299"/>
        </w:trPr>
        <w:tc>
          <w:tcPr>
            <w:tcW w:w="4351" w:type="dxa"/>
          </w:tcPr>
          <w:p w14:paraId="440C6988" w14:textId="77777777" w:rsidR="0030096D" w:rsidRDefault="0030096D" w:rsidP="0030096D">
            <w:pPr>
              <w:jc w:val="center"/>
              <w:rPr>
                <w:rFonts w:eastAsiaTheme="minorEastAsia"/>
              </w:rPr>
            </w:pPr>
            <w:r>
              <w:t>Son Hız (bileşke) [m/s]</w:t>
            </w:r>
          </w:p>
        </w:tc>
        <w:tc>
          <w:tcPr>
            <w:tcW w:w="3087" w:type="dxa"/>
          </w:tcPr>
          <w:p w14:paraId="2B39723B" w14:textId="77777777" w:rsidR="0030096D" w:rsidRDefault="0030096D" w:rsidP="0030096D">
            <w:pPr>
              <w:jc w:val="center"/>
              <w:rPr>
                <w:rFonts w:eastAsiaTheme="minorEastAsia"/>
              </w:rPr>
            </w:pPr>
            <w:r>
              <w:rPr>
                <w:rFonts w:eastAsiaTheme="minorEastAsia"/>
              </w:rPr>
              <w:t>99.9499</w:t>
            </w:r>
          </w:p>
        </w:tc>
      </w:tr>
      <w:tr w:rsidR="0030096D" w14:paraId="460F23B1" w14:textId="77777777" w:rsidTr="0030096D">
        <w:trPr>
          <w:trHeight w:val="299"/>
        </w:trPr>
        <w:tc>
          <w:tcPr>
            <w:tcW w:w="4351" w:type="dxa"/>
          </w:tcPr>
          <w:p w14:paraId="0DF3E71A" w14:textId="77777777" w:rsidR="0030096D" w:rsidRDefault="0030096D" w:rsidP="0030096D">
            <w:pPr>
              <w:jc w:val="center"/>
              <w:rPr>
                <w:rFonts w:eastAsiaTheme="minorEastAsia"/>
              </w:rPr>
            </w:pPr>
            <w:r>
              <w:t>Son Uçuş Yolu Açısı [derece]</w:t>
            </w:r>
          </w:p>
        </w:tc>
        <w:tc>
          <w:tcPr>
            <w:tcW w:w="3087" w:type="dxa"/>
          </w:tcPr>
          <w:p w14:paraId="60F5857E" w14:textId="3A55F965" w:rsidR="0030096D" w:rsidRDefault="00D7573C" w:rsidP="0030096D">
            <w:pPr>
              <w:jc w:val="center"/>
              <w:rPr>
                <w:rFonts w:eastAsiaTheme="minorEastAsia"/>
              </w:rPr>
            </w:pPr>
            <w:r>
              <w:rPr>
                <w:rFonts w:eastAsiaTheme="minorEastAsia"/>
              </w:rPr>
              <w:t>68.9895</w:t>
            </w:r>
          </w:p>
        </w:tc>
      </w:tr>
      <w:tr w:rsidR="0030096D" w14:paraId="2F8AA11F" w14:textId="77777777" w:rsidTr="0030096D">
        <w:trPr>
          <w:trHeight w:val="299"/>
        </w:trPr>
        <w:tc>
          <w:tcPr>
            <w:tcW w:w="4351" w:type="dxa"/>
          </w:tcPr>
          <w:p w14:paraId="4DD90CE0" w14:textId="77777777" w:rsidR="0030096D" w:rsidRDefault="0030096D" w:rsidP="0030096D">
            <w:pPr>
              <w:jc w:val="center"/>
              <w:rPr>
                <w:rFonts w:eastAsiaTheme="minorEastAsia"/>
              </w:rPr>
            </w:pPr>
            <w:r>
              <w:t>Son Uçuş Zamanı [s]</w:t>
            </w:r>
          </w:p>
        </w:tc>
        <w:tc>
          <w:tcPr>
            <w:tcW w:w="3087" w:type="dxa"/>
          </w:tcPr>
          <w:p w14:paraId="1ACFC378" w14:textId="77777777" w:rsidR="0030096D" w:rsidRDefault="0030096D" w:rsidP="0030096D">
            <w:pPr>
              <w:jc w:val="center"/>
              <w:rPr>
                <w:rFonts w:eastAsiaTheme="minorEastAsia"/>
              </w:rPr>
            </w:pPr>
            <w:r w:rsidRPr="2E7F87C8">
              <w:rPr>
                <w:rFonts w:eastAsiaTheme="minorEastAsia"/>
              </w:rPr>
              <w:t>19.17</w:t>
            </w:r>
            <w:r>
              <w:rPr>
                <w:rFonts w:eastAsiaTheme="minorEastAsia"/>
              </w:rPr>
              <w:t>0</w:t>
            </w:r>
          </w:p>
        </w:tc>
      </w:tr>
    </w:tbl>
    <w:p w14:paraId="453B591A" w14:textId="50164733" w:rsidR="00B42CF7" w:rsidRDefault="00B42CF7" w:rsidP="00B42CF7"/>
    <w:p w14:paraId="6CD85DF7" w14:textId="7A2A6AA0" w:rsidR="00B42CF7" w:rsidRDefault="00B42CF7" w:rsidP="00B42CF7">
      <w:pPr>
        <w:spacing w:line="259" w:lineRule="auto"/>
        <w:jc w:val="left"/>
      </w:pPr>
      <w:r>
        <w:br w:type="page"/>
      </w:r>
    </w:p>
    <w:p w14:paraId="6214FF5D" w14:textId="13362AD1" w:rsidR="004B7379" w:rsidRPr="004B7379" w:rsidRDefault="00D05E73" w:rsidP="00B42CF7">
      <w:pPr>
        <w:rPr>
          <w:rFonts w:eastAsiaTheme="minorEastAsia"/>
        </w:rPr>
      </w:pPr>
      <w:r>
        <w:rPr>
          <w:rFonts w:eastAsiaTheme="minorEastAsia"/>
          <w:b/>
          <w:bCs/>
        </w:rPr>
        <w:lastRenderedPageBreak/>
        <w:t>5-</w:t>
      </w:r>
      <w:r w:rsidRPr="00B26076">
        <w:rPr>
          <w:rFonts w:eastAsiaTheme="minorEastAsia"/>
          <w:b/>
          <w:bCs/>
        </w:rPr>
        <w:t xml:space="preserve">) </w:t>
      </w:r>
      <w:r>
        <w:rPr>
          <w:rFonts w:eastAsiaTheme="minorEastAsia"/>
          <w:b/>
        </w:rPr>
        <w:t>Referanslar</w:t>
      </w:r>
    </w:p>
    <w:p w14:paraId="4399AB84" w14:textId="4083302B" w:rsidR="00B42CF7" w:rsidRPr="00DC3A2D" w:rsidRDefault="004B4BE9" w:rsidP="00B42CF7">
      <w:pPr>
        <w:rPr>
          <w:rFonts w:ascii="Arial" w:hAnsi="Arial" w:cs="Arial"/>
          <w:lang w:val="en-US"/>
        </w:rPr>
      </w:pPr>
      <w:bookmarkStart w:id="17" w:name="Ref1"/>
      <w:r>
        <w:t>[1]</w:t>
      </w:r>
      <w:hyperlink r:id="rId21" w:history="1">
        <w:r w:rsidR="004023F7" w:rsidRPr="00DC3A2D">
          <w:rPr>
            <w:rStyle w:val="Kpr"/>
            <w:lang w:val="en-US"/>
          </w:rPr>
          <w:t>Ni</w:t>
        </w:r>
        <w:bookmarkStart w:id="18" w:name="Referanslar"/>
        <w:bookmarkEnd w:id="18"/>
        <w:r w:rsidR="004023F7" w:rsidRPr="00DC3A2D">
          <w:rPr>
            <w:rStyle w:val="Kpr"/>
            <w:lang w:val="en-US"/>
          </w:rPr>
          <w:t xml:space="preserve">hat  </w:t>
        </w:r>
        <w:proofErr w:type="spellStart"/>
        <w:r w:rsidR="004023F7" w:rsidRPr="00DC3A2D">
          <w:rPr>
            <w:rStyle w:val="Kpr"/>
            <w:lang w:val="en-US"/>
          </w:rPr>
          <w:t>Özkaya</w:t>
        </w:r>
        <w:proofErr w:type="spellEnd"/>
        <w:r w:rsidR="004023F7" w:rsidRPr="00DC3A2D">
          <w:rPr>
            <w:rStyle w:val="Kpr"/>
            <w:lang w:val="en-US"/>
          </w:rPr>
          <w:t xml:space="preserve"> &amp; Margareta </w:t>
        </w:r>
        <w:proofErr w:type="spellStart"/>
        <w:r w:rsidR="004023F7" w:rsidRPr="00DC3A2D">
          <w:rPr>
            <w:rStyle w:val="Kpr"/>
            <w:lang w:val="en-US"/>
          </w:rPr>
          <w:t>Nordin</w:t>
        </w:r>
        <w:proofErr w:type="spellEnd"/>
        <w:r w:rsidR="004023F7" w:rsidRPr="00DC3A2D">
          <w:rPr>
            <w:rStyle w:val="Kpr"/>
            <w:lang w:val="en-US"/>
          </w:rPr>
          <w:t xml:space="preserve"> &amp; David </w:t>
        </w:r>
        <w:proofErr w:type="spellStart"/>
        <w:r w:rsidR="004023F7" w:rsidRPr="00DC3A2D">
          <w:rPr>
            <w:rStyle w:val="Kpr"/>
            <w:lang w:val="en-US"/>
          </w:rPr>
          <w:t>Goldsheyder</w:t>
        </w:r>
        <w:proofErr w:type="spellEnd"/>
        <w:r w:rsidR="004023F7" w:rsidRPr="00DC3A2D">
          <w:rPr>
            <w:rStyle w:val="Kpr"/>
            <w:lang w:val="en-US"/>
          </w:rPr>
          <w:t xml:space="preserve"> &amp; Dawn Leger  “Fundamentals of Biomechanics” , 2019</w:t>
        </w:r>
      </w:hyperlink>
      <w:ins w:id="19" w:author="OSMAN OKUMUŞ">
        <w:r w:rsidR="000962F4">
          <w:t xml:space="preserve">1-) </w:t>
        </w:r>
        <w:bookmarkEnd w:id="17"/>
        <w:r w:rsidR="00E658B8">
          <w:fldChar w:fldCharType="begin"/>
        </w:r>
        <w:r w:rsidR="00E658B8">
          <w:instrText xml:space="preserve"> HYPERLINK "C://Users/ysfsa/Downloads/Book_FundamentalsOfBiomechanics.pdf" </w:instrText>
        </w:r>
        <w:r w:rsidR="00E658B8">
          <w:fldChar w:fldCharType="separate"/>
        </w:r>
        <w:r w:rsidR="004023F7" w:rsidRPr="00DC3A2D">
          <w:rPr>
            <w:rStyle w:val="Kpr"/>
            <w:lang w:val="en-US"/>
          </w:rPr>
          <w:t xml:space="preserve">Nihat  </w:t>
        </w:r>
        <w:proofErr w:type="spellStart"/>
        <w:r w:rsidR="004023F7" w:rsidRPr="00DC3A2D">
          <w:rPr>
            <w:rStyle w:val="Kpr"/>
            <w:lang w:val="en-US"/>
          </w:rPr>
          <w:t>Özkaya</w:t>
        </w:r>
        <w:proofErr w:type="spellEnd"/>
        <w:r w:rsidR="004023F7" w:rsidRPr="00DC3A2D">
          <w:rPr>
            <w:rStyle w:val="Kpr"/>
            <w:lang w:val="en-US"/>
          </w:rPr>
          <w:t xml:space="preserve"> &amp; Margareta </w:t>
        </w:r>
        <w:proofErr w:type="spellStart"/>
        <w:r w:rsidR="004023F7" w:rsidRPr="00DC3A2D">
          <w:rPr>
            <w:rStyle w:val="Kpr"/>
            <w:lang w:val="en-US"/>
          </w:rPr>
          <w:t>Nordin</w:t>
        </w:r>
        <w:proofErr w:type="spellEnd"/>
        <w:r w:rsidR="004023F7" w:rsidRPr="00DC3A2D">
          <w:rPr>
            <w:rStyle w:val="Kpr"/>
            <w:lang w:val="en-US"/>
          </w:rPr>
          <w:t xml:space="preserve"> &amp; David </w:t>
        </w:r>
        <w:proofErr w:type="spellStart"/>
        <w:r w:rsidR="004023F7" w:rsidRPr="00DC3A2D">
          <w:rPr>
            <w:rStyle w:val="Kpr"/>
            <w:lang w:val="en-US"/>
          </w:rPr>
          <w:t>Goldsheyder</w:t>
        </w:r>
        <w:proofErr w:type="spellEnd"/>
        <w:r w:rsidR="004023F7" w:rsidRPr="00DC3A2D">
          <w:rPr>
            <w:rStyle w:val="Kpr"/>
            <w:lang w:val="en-US"/>
          </w:rPr>
          <w:t xml:space="preserve"> &amp; Dawn Leger  “Fundamentals of Biomechanics” , 2019</w:t>
        </w:r>
        <w:r w:rsidR="00E658B8">
          <w:rPr>
            <w:rStyle w:val="Kpr"/>
            <w:lang w:val="en-US"/>
          </w:rPr>
          <w:fldChar w:fldCharType="end"/>
        </w:r>
      </w:ins>
    </w:p>
    <w:p w14:paraId="06367D03" w14:textId="4622A2FE" w:rsidR="00044989" w:rsidRPr="00DC3A2D" w:rsidRDefault="00984528" w:rsidP="00B42CF7">
      <w:r w:rsidRPr="00DC3A2D">
        <w:t xml:space="preserve"> </w:t>
      </w:r>
      <m:oMath>
        <m:d>
          <m:dPr>
            <m:begChr m:val="["/>
            <m:endChr m:val="]"/>
            <m:ctrlPr>
              <w:rPr>
                <w:rFonts w:ascii="Cambria Math" w:hAnsi="Cambria Math"/>
                <w:i/>
              </w:rPr>
            </m:ctrlPr>
          </m:dPr>
          <m:e>
            <m:r>
              <w:rPr>
                <w:rFonts w:ascii="Cambria Math" w:hAnsi="Cambria Math"/>
              </w:rPr>
              <m:t>2</m:t>
            </m:r>
          </m:e>
        </m:d>
      </m:oMath>
      <w:hyperlink r:id="rId22" w:history="1">
        <w:r w:rsidR="004B4BE9" w:rsidRPr="0046027B">
          <w:rPr>
            <w:rStyle w:val="Kpr"/>
          </w:rPr>
          <w:t>https://www.roketsan.com.tr/uploads/docs/1628594512_20.03.2020model-roketcilik-master-dokumanv04.pdf</w:t>
        </w:r>
      </w:hyperlink>
      <w:bookmarkStart w:id="20" w:name="Ref2"/>
      <w:ins w:id="21" w:author="OSMAN OKUMUŞ">
        <w:r w:rsidRPr="00DC3A2D">
          <w:t xml:space="preserve"> </w:t>
        </w:r>
        <w:r w:rsidR="000962F4">
          <w:t>2-)</w:t>
        </w:r>
        <w:bookmarkEnd w:id="20"/>
        <w:r w:rsidR="000962F4">
          <w:fldChar w:fldCharType="begin"/>
        </w:r>
        <w:r w:rsidR="000962F4">
          <w:instrText xml:space="preserve"> HYPERLINK "</w:instrText>
        </w:r>
        <w:r w:rsidR="000962F4" w:rsidRPr="000962F4">
          <w:instrText>https://www.roketsan.com.tr/uploads/docs/1628594512_20.03.2020model-roketcilik-master-dokumanv04.pdf</w:instrText>
        </w:r>
        <w:r w:rsidR="000962F4">
          <w:instrText xml:space="preserve">" </w:instrText>
        </w:r>
        <w:r w:rsidR="000962F4">
          <w:fldChar w:fldCharType="separate"/>
        </w:r>
        <w:r w:rsidR="000962F4" w:rsidRPr="005B586E">
          <w:rPr>
            <w:rStyle w:val="Kpr"/>
          </w:rPr>
          <w:t>https://www.roketsan.com.tr/uploads/docs/1628594512_20.03.2020model-roketcilik-master-dokumanv04.pdf</w:t>
        </w:r>
        <w:r w:rsidR="000962F4">
          <w:fldChar w:fldCharType="end"/>
        </w:r>
      </w:ins>
    </w:p>
    <w:bookmarkStart w:id="22" w:name="Ref3"/>
    <w:p w14:paraId="53EF4F64" w14:textId="4FF6B1B0" w:rsidR="00DD713A" w:rsidRPr="00DC3A2D" w:rsidRDefault="00020BE9" w:rsidP="00B42CF7">
      <m:oMath>
        <m:d>
          <m:dPr>
            <m:begChr m:val="["/>
            <m:endChr m:val="]"/>
            <m:ctrlPr>
              <w:rPr>
                <w:rFonts w:ascii="Cambria Math" w:hAnsi="Cambria Math"/>
                <w:i/>
              </w:rPr>
            </m:ctrlPr>
          </m:dPr>
          <m:e>
            <m:r>
              <w:rPr>
                <w:rFonts w:ascii="Cambria Math" w:hAnsi="Cambria Math"/>
              </w:rPr>
              <m:t>3</m:t>
            </m:r>
          </m:e>
        </m:d>
      </m:oMath>
      <w:bookmarkEnd w:id="22"/>
      <w:r w:rsidR="00263549">
        <w:fldChar w:fldCharType="begin"/>
      </w:r>
      <w:r w:rsidR="00263549">
        <w:instrText>HYPERLINK "https://polen.itu.edu.tr:8443/server/api/core/bitstreams/f26505a8-6631-4da9-94e8-9e6e9eb36591/content"</w:instrText>
      </w:r>
      <w:r w:rsidR="00263549">
        <w:fldChar w:fldCharType="separate"/>
      </w:r>
      <w:r w:rsidR="00496258" w:rsidRPr="00DC3A2D">
        <w:rPr>
          <w:rStyle w:val="Kpr"/>
        </w:rPr>
        <w:t>https://polen.itu.edu.tr:8443/server/api/core/bitstreams/f26505a8-6631-4da9-94e8-9e6e9eb36591/content</w:t>
      </w:r>
      <w:r w:rsidR="00263549">
        <w:rPr>
          <w:rStyle w:val="Kpr"/>
        </w:rPr>
        <w:fldChar w:fldCharType="end"/>
      </w:r>
      <w:ins w:id="23" w:author="OSMAN OKUMUŞ">
        <w:r w:rsidR="000962F4">
          <w:t>3-)</w:t>
        </w:r>
        <w:r w:rsidR="00425AAD">
          <w:fldChar w:fldCharType="begin"/>
        </w:r>
        <w:r w:rsidR="00425AAD">
          <w:instrText xml:space="preserve"> HYPERLINK "https://polen.itu.edu.tr:8443/server/api/core/bitstreams/f26505a8-6631-4da9-94e8-9e6e9eb3</w:instrText>
        </w:r>
        <w:r w:rsidR="00425AAD">
          <w:instrText xml:space="preserve">6591/content" </w:instrText>
        </w:r>
        <w:r w:rsidR="00425AAD">
          <w:fldChar w:fldCharType="separate"/>
        </w:r>
        <w:r w:rsidR="000962F4" w:rsidRPr="005B586E">
          <w:rPr>
            <w:rStyle w:val="Kpr"/>
          </w:rPr>
          <w:t>https://polen.itu.edu.tr:8443/server/api/core/bitstreams/f26505a8-6631-4da9-94e8-9e6e9eb36591/content</w:t>
        </w:r>
        <w:r w:rsidR="00425AAD">
          <w:rPr>
            <w:rStyle w:val="Kpr"/>
          </w:rPr>
          <w:fldChar w:fldCharType="end"/>
        </w:r>
      </w:ins>
    </w:p>
    <w:bookmarkStart w:id="24" w:name="Ref4"/>
    <w:p w14:paraId="392EBFF1" w14:textId="677AC960" w:rsidR="00DD713A" w:rsidRDefault="00020BE9" w:rsidP="00B42CF7">
      <w:pPr>
        <w:rPr>
          <w:rStyle w:val="Kpr"/>
        </w:rPr>
      </w:pPr>
      <m:oMath>
        <m:d>
          <m:dPr>
            <m:begChr m:val="["/>
            <m:endChr m:val="]"/>
            <m:ctrlPr>
              <w:rPr>
                <w:rFonts w:ascii="Cambria Math" w:hAnsi="Cambria Math"/>
                <w:i/>
              </w:rPr>
            </m:ctrlPr>
          </m:dPr>
          <m:e>
            <m:r>
              <w:rPr>
                <w:rFonts w:ascii="Cambria Math" w:hAnsi="Cambria Math"/>
              </w:rPr>
              <m:t>4</m:t>
            </m:r>
          </m:e>
        </m:d>
      </m:oMath>
      <w:bookmarkEnd w:id="24"/>
      <w:r w:rsidR="00263549">
        <w:fldChar w:fldCharType="begin"/>
      </w:r>
      <w:r w:rsidR="00263549">
        <w:instrText>HYPERLINK "https://www.academia.edu/36950702/_Jaan_Kiusalaas_Numerical_Methods_in_Engineering_BookFi_"</w:instrText>
      </w:r>
      <w:r w:rsidR="00263549">
        <w:fldChar w:fldCharType="separate"/>
      </w:r>
      <w:r w:rsidR="00E246BC" w:rsidRPr="00DC3A2D">
        <w:rPr>
          <w:rStyle w:val="Kpr"/>
        </w:rPr>
        <w:t>Kiusalaas, Jaan.2005. Numerical Methods in Engineering with MATLAB, Cambridge University Press, 426 sayfa, The Edinburgh Building, Cambridge UK</w:t>
      </w:r>
      <w:r w:rsidR="00263549">
        <w:rPr>
          <w:rStyle w:val="Kpr"/>
        </w:rPr>
        <w:fldChar w:fldCharType="end"/>
      </w:r>
      <w:ins w:id="25" w:author="OSMAN OKUMUŞ">
        <w:r w:rsidR="000962F4">
          <w:t>4-)</w:t>
        </w:r>
        <w:proofErr w:type="spellStart"/>
        <w:r w:rsidR="00425AAD">
          <w:fldChar w:fldCharType="begin"/>
        </w:r>
        <w:r w:rsidR="00425AAD">
          <w:instrText xml:space="preserve"> HYPERLINK "https://www.academia.edu/36950702/_Jaan_Kiusalaas_Numerical_Methods_in_Engineering_BookFi_" </w:instrText>
        </w:r>
        <w:r w:rsidR="00425AAD">
          <w:fldChar w:fldCharType="separate"/>
        </w:r>
        <w:r w:rsidR="00E246BC" w:rsidRPr="00DC3A2D">
          <w:rPr>
            <w:rStyle w:val="Kpr"/>
          </w:rPr>
          <w:t>Kiusalaas</w:t>
        </w:r>
        <w:proofErr w:type="spellEnd"/>
        <w:r w:rsidR="00E246BC" w:rsidRPr="00DC3A2D">
          <w:rPr>
            <w:rStyle w:val="Kpr"/>
          </w:rPr>
          <w:t xml:space="preserve">, Jaan.2005. </w:t>
        </w:r>
        <w:proofErr w:type="spellStart"/>
        <w:r w:rsidR="00E246BC" w:rsidRPr="00DC3A2D">
          <w:rPr>
            <w:rStyle w:val="Kpr"/>
          </w:rPr>
          <w:t>Numerical</w:t>
        </w:r>
        <w:proofErr w:type="spellEnd"/>
        <w:r w:rsidR="00E246BC" w:rsidRPr="00DC3A2D">
          <w:rPr>
            <w:rStyle w:val="Kpr"/>
          </w:rPr>
          <w:t xml:space="preserve"> </w:t>
        </w:r>
        <w:proofErr w:type="spellStart"/>
        <w:r w:rsidR="00E246BC" w:rsidRPr="00DC3A2D">
          <w:rPr>
            <w:rStyle w:val="Kpr"/>
          </w:rPr>
          <w:t>Methods</w:t>
        </w:r>
        <w:proofErr w:type="spellEnd"/>
        <w:r w:rsidR="00E246BC" w:rsidRPr="00DC3A2D">
          <w:rPr>
            <w:rStyle w:val="Kpr"/>
          </w:rPr>
          <w:t xml:space="preserve"> in </w:t>
        </w:r>
        <w:proofErr w:type="spellStart"/>
        <w:r w:rsidR="00E246BC" w:rsidRPr="00DC3A2D">
          <w:rPr>
            <w:rStyle w:val="Kpr"/>
          </w:rPr>
          <w:t>Engineering</w:t>
        </w:r>
        <w:proofErr w:type="spellEnd"/>
        <w:r w:rsidR="00E246BC" w:rsidRPr="00DC3A2D">
          <w:rPr>
            <w:rStyle w:val="Kpr"/>
          </w:rPr>
          <w:t xml:space="preserve"> </w:t>
        </w:r>
        <w:proofErr w:type="spellStart"/>
        <w:r w:rsidR="00E246BC" w:rsidRPr="00DC3A2D">
          <w:rPr>
            <w:rStyle w:val="Kpr"/>
          </w:rPr>
          <w:t>with</w:t>
        </w:r>
        <w:proofErr w:type="spellEnd"/>
        <w:r w:rsidR="00E246BC" w:rsidRPr="00DC3A2D">
          <w:rPr>
            <w:rStyle w:val="Kpr"/>
          </w:rPr>
          <w:t xml:space="preserve"> MATLAB, Cambridge </w:t>
        </w:r>
        <w:proofErr w:type="spellStart"/>
        <w:r w:rsidR="00E246BC" w:rsidRPr="00DC3A2D">
          <w:rPr>
            <w:rStyle w:val="Kpr"/>
          </w:rPr>
          <w:t>University</w:t>
        </w:r>
        <w:proofErr w:type="spellEnd"/>
        <w:r w:rsidR="00E246BC" w:rsidRPr="00DC3A2D">
          <w:rPr>
            <w:rStyle w:val="Kpr"/>
          </w:rPr>
          <w:t xml:space="preserve"> </w:t>
        </w:r>
        <w:proofErr w:type="spellStart"/>
        <w:r w:rsidR="00E246BC" w:rsidRPr="00DC3A2D">
          <w:rPr>
            <w:rStyle w:val="Kpr"/>
          </w:rPr>
          <w:t>Press</w:t>
        </w:r>
        <w:proofErr w:type="spellEnd"/>
        <w:r w:rsidR="00E246BC" w:rsidRPr="00DC3A2D">
          <w:rPr>
            <w:rStyle w:val="Kpr"/>
          </w:rPr>
          <w:t xml:space="preserve">, 426 sayfa, </w:t>
        </w:r>
        <w:proofErr w:type="spellStart"/>
        <w:r w:rsidR="00E246BC" w:rsidRPr="00DC3A2D">
          <w:rPr>
            <w:rStyle w:val="Kpr"/>
          </w:rPr>
          <w:t>The</w:t>
        </w:r>
        <w:proofErr w:type="spellEnd"/>
        <w:r w:rsidR="00E246BC" w:rsidRPr="00DC3A2D">
          <w:rPr>
            <w:rStyle w:val="Kpr"/>
          </w:rPr>
          <w:t xml:space="preserve"> Edinburgh </w:t>
        </w:r>
        <w:proofErr w:type="spellStart"/>
        <w:r w:rsidR="00E246BC" w:rsidRPr="00DC3A2D">
          <w:rPr>
            <w:rStyle w:val="Kpr"/>
          </w:rPr>
          <w:t>Building</w:t>
        </w:r>
        <w:proofErr w:type="spellEnd"/>
        <w:r w:rsidR="00E246BC" w:rsidRPr="00DC3A2D">
          <w:rPr>
            <w:rStyle w:val="Kpr"/>
          </w:rPr>
          <w:t>, Cambridge UK</w:t>
        </w:r>
        <w:r w:rsidR="00425AAD">
          <w:rPr>
            <w:rStyle w:val="Kpr"/>
          </w:rPr>
          <w:fldChar w:fldCharType="end"/>
        </w:r>
      </w:ins>
    </w:p>
    <w:p w14:paraId="5AC7E24C" w14:textId="36D6FC32" w:rsidR="007B6F4D" w:rsidRDefault="00EB7DEF" w:rsidP="00B42CF7">
      <w:pPr>
        <w:rPr>
          <w:rStyle w:val="Kpr"/>
        </w:rPr>
      </w:pPr>
      <w:bookmarkStart w:id="26" w:name="Ref5"/>
      <w:r>
        <w:t>[5]</w:t>
      </w:r>
      <w:bookmarkEnd w:id="26"/>
      <w:r w:rsidR="00263549">
        <w:fldChar w:fldCharType="begin"/>
      </w:r>
      <w:r w:rsidR="00263549">
        <w:instrText>HYPERLINK "https://tutorial.math.lamar.edu/classes/de/eulersmethod.aspx"</w:instrText>
      </w:r>
      <w:r w:rsidR="00263549">
        <w:fldChar w:fldCharType="separate"/>
      </w:r>
      <w:r w:rsidR="007B6F4D" w:rsidRPr="002966C1">
        <w:rPr>
          <w:rStyle w:val="Kpr"/>
        </w:rPr>
        <w:t>https://tutorial.math.lamar.edu/classes/de/eulersmethod.aspx</w:t>
      </w:r>
      <w:r w:rsidR="00263549">
        <w:rPr>
          <w:rStyle w:val="Kpr"/>
        </w:rPr>
        <w:fldChar w:fldCharType="end"/>
      </w:r>
      <w:ins w:id="27" w:author="OSMAN OKUMUŞ">
        <w:r w:rsidR="000962F4">
          <w:t>5-)</w:t>
        </w:r>
        <w:r w:rsidR="009E3F28">
          <w:t xml:space="preserve"> </w:t>
        </w:r>
        <w:r w:rsidR="00425AAD">
          <w:fldChar w:fldCharType="begin"/>
        </w:r>
        <w:r w:rsidR="00425AAD">
          <w:instrText xml:space="preserve"> </w:instrText>
        </w:r>
        <w:r w:rsidR="00425AAD">
          <w:instrText xml:space="preserve">HYPERLINK "https://tutorial.math.lamar.edu/classes/de/eulersmethod.aspx" </w:instrText>
        </w:r>
        <w:r w:rsidR="00425AAD">
          <w:fldChar w:fldCharType="separate"/>
        </w:r>
        <w:r w:rsidR="009E3F28" w:rsidRPr="005B586E">
          <w:rPr>
            <w:rStyle w:val="Kpr"/>
          </w:rPr>
          <w:t>https://tutorial.math.lamar.edu/classes/de/eulersmethod.aspx</w:t>
        </w:r>
        <w:r w:rsidR="00425AAD">
          <w:rPr>
            <w:rStyle w:val="Kpr"/>
          </w:rPr>
          <w:fldChar w:fldCharType="end"/>
        </w:r>
      </w:ins>
    </w:p>
    <w:p w14:paraId="77BBAA77" w14:textId="6E3570D2" w:rsidR="00925509" w:rsidRDefault="00925509" w:rsidP="00AF24F8">
      <w:pPr>
        <w:rPr>
          <w:rStyle w:val="Kpr"/>
        </w:rPr>
      </w:pPr>
    </w:p>
    <w:p w14:paraId="75D21A49" w14:textId="2EDA1ADA" w:rsidR="00925509" w:rsidRPr="002966C1" w:rsidRDefault="00925509" w:rsidP="00AF24F8"/>
    <w:p w14:paraId="6319AE3E" w14:textId="65F94794" w:rsidR="00C00ED3" w:rsidRPr="00B42CF7" w:rsidRDefault="00C00ED3" w:rsidP="00885E8F">
      <w:pPr>
        <w:spacing w:line="259" w:lineRule="auto"/>
        <w:ind w:right="1291"/>
        <w:jc w:val="left"/>
      </w:pPr>
    </w:p>
    <w:sectPr w:rsidR="00C00ED3" w:rsidRPr="00B42CF7" w:rsidSect="009E4C3C">
      <w:pgSz w:w="11906" w:h="16838"/>
      <w:pgMar w:top="1417" w:right="926" w:bottom="1417" w:left="90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66B93" w14:textId="77777777" w:rsidR="00231B99" w:rsidRDefault="00231B99" w:rsidP="00DC7EB6">
      <w:pPr>
        <w:spacing w:after="0" w:line="240" w:lineRule="auto"/>
      </w:pPr>
      <w:r>
        <w:separator/>
      </w:r>
    </w:p>
  </w:endnote>
  <w:endnote w:type="continuationSeparator" w:id="0">
    <w:p w14:paraId="74B73345" w14:textId="77777777" w:rsidR="00231B99" w:rsidRDefault="00231B99" w:rsidP="00DC7EB6">
      <w:pPr>
        <w:spacing w:after="0" w:line="240" w:lineRule="auto"/>
      </w:pPr>
      <w:r>
        <w:continuationSeparator/>
      </w:r>
    </w:p>
  </w:endnote>
  <w:endnote w:type="continuationNotice" w:id="1">
    <w:p w14:paraId="588A0AF3" w14:textId="77777777" w:rsidR="00231B99" w:rsidRDefault="00231B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82221"/>
      <w:docPartObj>
        <w:docPartGallery w:val="Page Numbers (Bottom of Page)"/>
        <w:docPartUnique/>
      </w:docPartObj>
    </w:sdtPr>
    <w:sdtEndPr/>
    <w:sdtContent>
      <w:p w14:paraId="6F411F6B" w14:textId="519A765F" w:rsidR="000436F0" w:rsidRDefault="000436F0">
        <w:pPr>
          <w:pStyle w:val="AltBilgi"/>
          <w:jc w:val="right"/>
        </w:pPr>
        <w:r>
          <w:fldChar w:fldCharType="begin"/>
        </w:r>
        <w:r>
          <w:instrText>PAGE   \* MERGEFORMAT</w:instrText>
        </w:r>
        <w:r>
          <w:fldChar w:fldCharType="separate"/>
        </w:r>
        <w:r>
          <w:t>2</w:t>
        </w:r>
        <w:r>
          <w:fldChar w:fldCharType="end"/>
        </w:r>
      </w:p>
    </w:sdtContent>
  </w:sdt>
  <w:p w14:paraId="1C67985C" w14:textId="3DCDC3DF" w:rsidR="00DC7EB6" w:rsidRDefault="00DC7EB6" w:rsidP="00191797">
    <w:pPr>
      <w:pStyle w:val="AltBilgi"/>
      <w:tabs>
        <w:tab w:val="clear" w:pos="4680"/>
        <w:tab w:val="clear" w:pos="9360"/>
        <w:tab w:val="left" w:pos="55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865D7" w14:textId="77777777" w:rsidR="00231B99" w:rsidRDefault="00231B99" w:rsidP="00DC7EB6">
      <w:pPr>
        <w:spacing w:after="0" w:line="240" w:lineRule="auto"/>
      </w:pPr>
      <w:r>
        <w:separator/>
      </w:r>
    </w:p>
  </w:footnote>
  <w:footnote w:type="continuationSeparator" w:id="0">
    <w:p w14:paraId="211B0C28" w14:textId="77777777" w:rsidR="00231B99" w:rsidRDefault="00231B99" w:rsidP="00DC7EB6">
      <w:pPr>
        <w:spacing w:after="0" w:line="240" w:lineRule="auto"/>
      </w:pPr>
      <w:r>
        <w:continuationSeparator/>
      </w:r>
    </w:p>
  </w:footnote>
  <w:footnote w:type="continuationNotice" w:id="1">
    <w:p w14:paraId="21E90E10" w14:textId="77777777" w:rsidR="00231B99" w:rsidRDefault="00231B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024"/>
    <w:multiLevelType w:val="hybridMultilevel"/>
    <w:tmpl w:val="4CE433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A3340D"/>
    <w:multiLevelType w:val="multilevel"/>
    <w:tmpl w:val="44782E8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7A57644"/>
    <w:multiLevelType w:val="multilevel"/>
    <w:tmpl w:val="D17E62F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BB94CFF"/>
    <w:multiLevelType w:val="multilevel"/>
    <w:tmpl w:val="3912F4C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44E5C3A"/>
    <w:multiLevelType w:val="multilevel"/>
    <w:tmpl w:val="F41ED8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9B16C58"/>
    <w:multiLevelType w:val="multilevel"/>
    <w:tmpl w:val="2B4C53FE"/>
    <w:lvl w:ilvl="0">
      <w:start w:val="1"/>
      <w:numFmt w:val="decimal"/>
      <w:pStyle w:val="Balk2"/>
      <w:lvlText w:val="%1"/>
      <w:lvlJc w:val="left"/>
      <w:pPr>
        <w:ind w:left="357" w:hanging="357"/>
      </w:pPr>
      <w:rPr>
        <w:rFonts w:hint="default"/>
        <w:b/>
      </w:rPr>
    </w:lvl>
    <w:lvl w:ilvl="1">
      <w:start w:val="1"/>
      <w:numFmt w:val="decimal"/>
      <w:pStyle w:val="Balk3"/>
      <w:lvlText w:val="%1.%2"/>
      <w:lvlJc w:val="left"/>
      <w:pPr>
        <w:ind w:left="1247" w:hanging="680"/>
      </w:pPr>
      <w:rPr>
        <w:rFonts w:hint="default"/>
        <w:b/>
      </w:rPr>
    </w:lvl>
    <w:lvl w:ilvl="2">
      <w:start w:val="1"/>
      <w:numFmt w:val="none"/>
      <w:lvlText w:val="2.1.1"/>
      <w:lvlJc w:val="left"/>
      <w:pPr>
        <w:ind w:left="1717" w:hanging="357"/>
      </w:pPr>
      <w:rPr>
        <w:rFonts w:hint="default"/>
        <w:b/>
      </w:rPr>
    </w:lvl>
    <w:lvl w:ilvl="3">
      <w:start w:val="1"/>
      <w:numFmt w:val="decimal"/>
      <w:lvlText w:val="%1.%2.%3.%4"/>
      <w:lvlJc w:val="left"/>
      <w:pPr>
        <w:ind w:left="2397" w:hanging="357"/>
      </w:pPr>
      <w:rPr>
        <w:rFonts w:hint="default"/>
      </w:rPr>
    </w:lvl>
    <w:lvl w:ilvl="4">
      <w:start w:val="1"/>
      <w:numFmt w:val="decimal"/>
      <w:lvlText w:val="%1.%2.%3.%4.%5"/>
      <w:lvlJc w:val="left"/>
      <w:pPr>
        <w:ind w:left="3077" w:hanging="357"/>
      </w:pPr>
      <w:rPr>
        <w:rFonts w:hint="default"/>
      </w:rPr>
    </w:lvl>
    <w:lvl w:ilvl="5">
      <w:start w:val="1"/>
      <w:numFmt w:val="decimal"/>
      <w:lvlText w:val="%1.%2.%3.%4.%5.%6"/>
      <w:lvlJc w:val="left"/>
      <w:pPr>
        <w:ind w:left="3757" w:hanging="357"/>
      </w:pPr>
      <w:rPr>
        <w:rFonts w:hint="default"/>
      </w:rPr>
    </w:lvl>
    <w:lvl w:ilvl="6">
      <w:start w:val="1"/>
      <w:numFmt w:val="decimal"/>
      <w:lvlText w:val="%1.%2.%3.%4.%5.%6.%7"/>
      <w:lvlJc w:val="left"/>
      <w:pPr>
        <w:ind w:left="4437" w:hanging="357"/>
      </w:pPr>
      <w:rPr>
        <w:rFonts w:hint="default"/>
      </w:rPr>
    </w:lvl>
    <w:lvl w:ilvl="7">
      <w:start w:val="1"/>
      <w:numFmt w:val="decimal"/>
      <w:lvlText w:val="%1.%2.%3.%4.%5.%6.%7.%8"/>
      <w:lvlJc w:val="left"/>
      <w:pPr>
        <w:ind w:left="5117" w:hanging="357"/>
      </w:pPr>
      <w:rPr>
        <w:rFonts w:hint="default"/>
      </w:rPr>
    </w:lvl>
    <w:lvl w:ilvl="8">
      <w:start w:val="1"/>
      <w:numFmt w:val="decimal"/>
      <w:lvlText w:val="%1.%2.%3.%4.%5.%6.%7.%8.%9"/>
      <w:lvlJc w:val="left"/>
      <w:pPr>
        <w:ind w:left="5797" w:hanging="357"/>
      </w:pPr>
      <w:rPr>
        <w:rFonts w:hint="default"/>
      </w:rPr>
    </w:lvl>
  </w:abstractNum>
  <w:num w:numId="1">
    <w:abstractNumId w:val="5"/>
  </w:num>
  <w:num w:numId="2">
    <w:abstractNumId w:val="0"/>
  </w:num>
  <w:num w:numId="3">
    <w:abstractNumId w:val="3"/>
  </w:num>
  <w:num w:numId="4">
    <w:abstractNumId w:val="4"/>
  </w:num>
  <w:num w:numId="5">
    <w:abstractNumId w:val="2"/>
  </w:num>
  <w:num w:numId="6">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MAN OKUMUŞ">
    <w15:presenceInfo w15:providerId="Windows Live" w15:userId="813d3277ba110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81D"/>
    <w:rsid w:val="00001E8D"/>
    <w:rsid w:val="000061B1"/>
    <w:rsid w:val="00010B42"/>
    <w:rsid w:val="00012AE4"/>
    <w:rsid w:val="00014579"/>
    <w:rsid w:val="00014DE9"/>
    <w:rsid w:val="000166AA"/>
    <w:rsid w:val="00020669"/>
    <w:rsid w:val="00020BE9"/>
    <w:rsid w:val="000220AD"/>
    <w:rsid w:val="00022EA0"/>
    <w:rsid w:val="00024516"/>
    <w:rsid w:val="00026BC5"/>
    <w:rsid w:val="00037013"/>
    <w:rsid w:val="00041243"/>
    <w:rsid w:val="00042E8A"/>
    <w:rsid w:val="0004349E"/>
    <w:rsid w:val="000436F0"/>
    <w:rsid w:val="00044989"/>
    <w:rsid w:val="00044D1C"/>
    <w:rsid w:val="00045F79"/>
    <w:rsid w:val="000548DA"/>
    <w:rsid w:val="00066451"/>
    <w:rsid w:val="0007124C"/>
    <w:rsid w:val="00073E9D"/>
    <w:rsid w:val="00074D2C"/>
    <w:rsid w:val="000767D6"/>
    <w:rsid w:val="0007680B"/>
    <w:rsid w:val="0007693F"/>
    <w:rsid w:val="00081BEF"/>
    <w:rsid w:val="00083E4A"/>
    <w:rsid w:val="00084290"/>
    <w:rsid w:val="000844D4"/>
    <w:rsid w:val="00084C54"/>
    <w:rsid w:val="00084D6A"/>
    <w:rsid w:val="00085E0F"/>
    <w:rsid w:val="000943CA"/>
    <w:rsid w:val="000962F4"/>
    <w:rsid w:val="000A160E"/>
    <w:rsid w:val="000A50B1"/>
    <w:rsid w:val="000A62EF"/>
    <w:rsid w:val="000A7600"/>
    <w:rsid w:val="000A760B"/>
    <w:rsid w:val="000B65BA"/>
    <w:rsid w:val="000B7383"/>
    <w:rsid w:val="000C14CF"/>
    <w:rsid w:val="000C7F20"/>
    <w:rsid w:val="000D052B"/>
    <w:rsid w:val="000D11B6"/>
    <w:rsid w:val="000D7B70"/>
    <w:rsid w:val="000E00C1"/>
    <w:rsid w:val="000E2549"/>
    <w:rsid w:val="000E2E73"/>
    <w:rsid w:val="000E32DF"/>
    <w:rsid w:val="000F079D"/>
    <w:rsid w:val="000F5B78"/>
    <w:rsid w:val="000F7011"/>
    <w:rsid w:val="00101095"/>
    <w:rsid w:val="00103C2A"/>
    <w:rsid w:val="00106C77"/>
    <w:rsid w:val="00111774"/>
    <w:rsid w:val="00114401"/>
    <w:rsid w:val="00120BF4"/>
    <w:rsid w:val="00120C2E"/>
    <w:rsid w:val="00121DC9"/>
    <w:rsid w:val="001227CB"/>
    <w:rsid w:val="0012431D"/>
    <w:rsid w:val="0013424E"/>
    <w:rsid w:val="00135202"/>
    <w:rsid w:val="00136ABE"/>
    <w:rsid w:val="00146CF5"/>
    <w:rsid w:val="00155168"/>
    <w:rsid w:val="001563D1"/>
    <w:rsid w:val="00162799"/>
    <w:rsid w:val="00174286"/>
    <w:rsid w:val="00175056"/>
    <w:rsid w:val="00175477"/>
    <w:rsid w:val="00175926"/>
    <w:rsid w:val="0017663F"/>
    <w:rsid w:val="00176FFD"/>
    <w:rsid w:val="0018257B"/>
    <w:rsid w:val="00182FFC"/>
    <w:rsid w:val="00191797"/>
    <w:rsid w:val="001928FF"/>
    <w:rsid w:val="00192DCB"/>
    <w:rsid w:val="001935D5"/>
    <w:rsid w:val="001953F6"/>
    <w:rsid w:val="00195A89"/>
    <w:rsid w:val="00195BFE"/>
    <w:rsid w:val="001A079A"/>
    <w:rsid w:val="001A1CDC"/>
    <w:rsid w:val="001A1F9F"/>
    <w:rsid w:val="001A42C9"/>
    <w:rsid w:val="001B3E1D"/>
    <w:rsid w:val="001C3033"/>
    <w:rsid w:val="001C4A87"/>
    <w:rsid w:val="001C7BEA"/>
    <w:rsid w:val="001D07A4"/>
    <w:rsid w:val="001D13E0"/>
    <w:rsid w:val="001D3953"/>
    <w:rsid w:val="001D3F8E"/>
    <w:rsid w:val="001D4863"/>
    <w:rsid w:val="001D56CC"/>
    <w:rsid w:val="001E1357"/>
    <w:rsid w:val="001F0572"/>
    <w:rsid w:val="001F0A74"/>
    <w:rsid w:val="001F0CD0"/>
    <w:rsid w:val="001F3E81"/>
    <w:rsid w:val="001F49A6"/>
    <w:rsid w:val="001F751B"/>
    <w:rsid w:val="00202300"/>
    <w:rsid w:val="00204792"/>
    <w:rsid w:val="002050FC"/>
    <w:rsid w:val="00207119"/>
    <w:rsid w:val="002110A7"/>
    <w:rsid w:val="00212B81"/>
    <w:rsid w:val="0021361E"/>
    <w:rsid w:val="00214B81"/>
    <w:rsid w:val="0022602D"/>
    <w:rsid w:val="0022676D"/>
    <w:rsid w:val="00231B99"/>
    <w:rsid w:val="00232EB0"/>
    <w:rsid w:val="00234BB1"/>
    <w:rsid w:val="00234C18"/>
    <w:rsid w:val="0023584E"/>
    <w:rsid w:val="00251D75"/>
    <w:rsid w:val="002559F0"/>
    <w:rsid w:val="00255AD1"/>
    <w:rsid w:val="00255CCD"/>
    <w:rsid w:val="002570F5"/>
    <w:rsid w:val="00263063"/>
    <w:rsid w:val="00263549"/>
    <w:rsid w:val="00264C59"/>
    <w:rsid w:val="0026575C"/>
    <w:rsid w:val="002717AE"/>
    <w:rsid w:val="00272F54"/>
    <w:rsid w:val="00281B34"/>
    <w:rsid w:val="00284415"/>
    <w:rsid w:val="00286263"/>
    <w:rsid w:val="00291DF2"/>
    <w:rsid w:val="00291E32"/>
    <w:rsid w:val="00293419"/>
    <w:rsid w:val="00295E04"/>
    <w:rsid w:val="002966C1"/>
    <w:rsid w:val="002A14D8"/>
    <w:rsid w:val="002A2A6C"/>
    <w:rsid w:val="002A7B88"/>
    <w:rsid w:val="002B11A2"/>
    <w:rsid w:val="002B6F35"/>
    <w:rsid w:val="002B74DF"/>
    <w:rsid w:val="002C0C4C"/>
    <w:rsid w:val="002C2E21"/>
    <w:rsid w:val="002C2FC0"/>
    <w:rsid w:val="002C420A"/>
    <w:rsid w:val="002C4DE8"/>
    <w:rsid w:val="002C51FA"/>
    <w:rsid w:val="002C5269"/>
    <w:rsid w:val="002C6258"/>
    <w:rsid w:val="002C637A"/>
    <w:rsid w:val="002C6F3B"/>
    <w:rsid w:val="002D2791"/>
    <w:rsid w:val="002D468E"/>
    <w:rsid w:val="002D5AA8"/>
    <w:rsid w:val="002E4625"/>
    <w:rsid w:val="002E5BB6"/>
    <w:rsid w:val="002F06FD"/>
    <w:rsid w:val="002F0E6D"/>
    <w:rsid w:val="002F2C3A"/>
    <w:rsid w:val="0030033F"/>
    <w:rsid w:val="003008EA"/>
    <w:rsid w:val="0030096D"/>
    <w:rsid w:val="00300CCF"/>
    <w:rsid w:val="003021A2"/>
    <w:rsid w:val="00306135"/>
    <w:rsid w:val="00306F3B"/>
    <w:rsid w:val="00307C21"/>
    <w:rsid w:val="00312EF1"/>
    <w:rsid w:val="003153E8"/>
    <w:rsid w:val="00316C72"/>
    <w:rsid w:val="00320F31"/>
    <w:rsid w:val="00321555"/>
    <w:rsid w:val="00323F30"/>
    <w:rsid w:val="00324878"/>
    <w:rsid w:val="0032747C"/>
    <w:rsid w:val="00327D55"/>
    <w:rsid w:val="003331AD"/>
    <w:rsid w:val="00334117"/>
    <w:rsid w:val="00336E4D"/>
    <w:rsid w:val="00337361"/>
    <w:rsid w:val="00346C29"/>
    <w:rsid w:val="003474F8"/>
    <w:rsid w:val="00354093"/>
    <w:rsid w:val="0035488F"/>
    <w:rsid w:val="003577BB"/>
    <w:rsid w:val="00364985"/>
    <w:rsid w:val="00365693"/>
    <w:rsid w:val="00367E48"/>
    <w:rsid w:val="00370FB3"/>
    <w:rsid w:val="00371362"/>
    <w:rsid w:val="00372529"/>
    <w:rsid w:val="003736D3"/>
    <w:rsid w:val="00377468"/>
    <w:rsid w:val="00380C5D"/>
    <w:rsid w:val="00380E8E"/>
    <w:rsid w:val="003867AF"/>
    <w:rsid w:val="003902A1"/>
    <w:rsid w:val="0039133E"/>
    <w:rsid w:val="00394F1A"/>
    <w:rsid w:val="00396096"/>
    <w:rsid w:val="003A3833"/>
    <w:rsid w:val="003A3A43"/>
    <w:rsid w:val="003A3C1D"/>
    <w:rsid w:val="003B0C51"/>
    <w:rsid w:val="003B2489"/>
    <w:rsid w:val="003B2FF1"/>
    <w:rsid w:val="003B5639"/>
    <w:rsid w:val="003C083D"/>
    <w:rsid w:val="003D1297"/>
    <w:rsid w:val="003D1FBC"/>
    <w:rsid w:val="003D607F"/>
    <w:rsid w:val="003D6BB4"/>
    <w:rsid w:val="003E02BD"/>
    <w:rsid w:val="003E4951"/>
    <w:rsid w:val="003E6265"/>
    <w:rsid w:val="003F0E9A"/>
    <w:rsid w:val="003F0FF1"/>
    <w:rsid w:val="003F14D4"/>
    <w:rsid w:val="003F1DEA"/>
    <w:rsid w:val="003F5794"/>
    <w:rsid w:val="003F75A5"/>
    <w:rsid w:val="00400954"/>
    <w:rsid w:val="004012D4"/>
    <w:rsid w:val="00401932"/>
    <w:rsid w:val="004023F7"/>
    <w:rsid w:val="004053A2"/>
    <w:rsid w:val="00406A29"/>
    <w:rsid w:val="00406B0D"/>
    <w:rsid w:val="00410648"/>
    <w:rsid w:val="00421725"/>
    <w:rsid w:val="004231EC"/>
    <w:rsid w:val="00424A0D"/>
    <w:rsid w:val="004259B0"/>
    <w:rsid w:val="00425AAD"/>
    <w:rsid w:val="00427C25"/>
    <w:rsid w:val="00430923"/>
    <w:rsid w:val="00433905"/>
    <w:rsid w:val="00434B12"/>
    <w:rsid w:val="00436031"/>
    <w:rsid w:val="00437C45"/>
    <w:rsid w:val="0045123F"/>
    <w:rsid w:val="00461982"/>
    <w:rsid w:val="004623FE"/>
    <w:rsid w:val="004625F9"/>
    <w:rsid w:val="00463102"/>
    <w:rsid w:val="00464B64"/>
    <w:rsid w:val="00464E4A"/>
    <w:rsid w:val="0047032D"/>
    <w:rsid w:val="00470E20"/>
    <w:rsid w:val="004714AF"/>
    <w:rsid w:val="00473BEE"/>
    <w:rsid w:val="00474130"/>
    <w:rsid w:val="0047485A"/>
    <w:rsid w:val="00477785"/>
    <w:rsid w:val="00481A3A"/>
    <w:rsid w:val="004822EC"/>
    <w:rsid w:val="00483265"/>
    <w:rsid w:val="00483AAB"/>
    <w:rsid w:val="0048441A"/>
    <w:rsid w:val="0048679A"/>
    <w:rsid w:val="00490626"/>
    <w:rsid w:val="0049307B"/>
    <w:rsid w:val="004940F4"/>
    <w:rsid w:val="00496258"/>
    <w:rsid w:val="004A18A4"/>
    <w:rsid w:val="004A2CB6"/>
    <w:rsid w:val="004A3016"/>
    <w:rsid w:val="004A373D"/>
    <w:rsid w:val="004B3761"/>
    <w:rsid w:val="004B3DB8"/>
    <w:rsid w:val="004B4BE9"/>
    <w:rsid w:val="004B7379"/>
    <w:rsid w:val="004B7A41"/>
    <w:rsid w:val="004C20C6"/>
    <w:rsid w:val="004C7128"/>
    <w:rsid w:val="004D3C49"/>
    <w:rsid w:val="004D5419"/>
    <w:rsid w:val="004D74C6"/>
    <w:rsid w:val="004E1045"/>
    <w:rsid w:val="004E3C04"/>
    <w:rsid w:val="004E45B5"/>
    <w:rsid w:val="004E5862"/>
    <w:rsid w:val="004E5977"/>
    <w:rsid w:val="004E5C43"/>
    <w:rsid w:val="004E67B3"/>
    <w:rsid w:val="004E7875"/>
    <w:rsid w:val="004E7FBB"/>
    <w:rsid w:val="004F004B"/>
    <w:rsid w:val="004F006C"/>
    <w:rsid w:val="004F00E6"/>
    <w:rsid w:val="004F032D"/>
    <w:rsid w:val="004F315D"/>
    <w:rsid w:val="004F55A0"/>
    <w:rsid w:val="004F702F"/>
    <w:rsid w:val="00500144"/>
    <w:rsid w:val="005016E5"/>
    <w:rsid w:val="0050291B"/>
    <w:rsid w:val="00504B5A"/>
    <w:rsid w:val="00506616"/>
    <w:rsid w:val="00516304"/>
    <w:rsid w:val="00521BCE"/>
    <w:rsid w:val="00522D5D"/>
    <w:rsid w:val="005240BC"/>
    <w:rsid w:val="00524C04"/>
    <w:rsid w:val="00534186"/>
    <w:rsid w:val="00537D0F"/>
    <w:rsid w:val="0055135B"/>
    <w:rsid w:val="00555605"/>
    <w:rsid w:val="00560A65"/>
    <w:rsid w:val="005616FB"/>
    <w:rsid w:val="0056193C"/>
    <w:rsid w:val="00565CD8"/>
    <w:rsid w:val="005666ED"/>
    <w:rsid w:val="00567098"/>
    <w:rsid w:val="00570C05"/>
    <w:rsid w:val="0057217F"/>
    <w:rsid w:val="00572592"/>
    <w:rsid w:val="00572C42"/>
    <w:rsid w:val="0057385D"/>
    <w:rsid w:val="00576842"/>
    <w:rsid w:val="005769D4"/>
    <w:rsid w:val="00580858"/>
    <w:rsid w:val="005830F9"/>
    <w:rsid w:val="0058423A"/>
    <w:rsid w:val="00586C4E"/>
    <w:rsid w:val="00590EC6"/>
    <w:rsid w:val="005A5833"/>
    <w:rsid w:val="005B1078"/>
    <w:rsid w:val="005B3EE6"/>
    <w:rsid w:val="005B4E28"/>
    <w:rsid w:val="005B5D31"/>
    <w:rsid w:val="005B7D39"/>
    <w:rsid w:val="005C3FAF"/>
    <w:rsid w:val="005C6524"/>
    <w:rsid w:val="005D0024"/>
    <w:rsid w:val="005D446C"/>
    <w:rsid w:val="005E010D"/>
    <w:rsid w:val="005E4306"/>
    <w:rsid w:val="005E6523"/>
    <w:rsid w:val="005E70B1"/>
    <w:rsid w:val="005E741E"/>
    <w:rsid w:val="005F1EF5"/>
    <w:rsid w:val="005F47A9"/>
    <w:rsid w:val="005F63CA"/>
    <w:rsid w:val="005F76B5"/>
    <w:rsid w:val="00601818"/>
    <w:rsid w:val="006036DE"/>
    <w:rsid w:val="00603C1E"/>
    <w:rsid w:val="006049A1"/>
    <w:rsid w:val="006064A4"/>
    <w:rsid w:val="006154EF"/>
    <w:rsid w:val="006162BA"/>
    <w:rsid w:val="00622EC4"/>
    <w:rsid w:val="00623CEC"/>
    <w:rsid w:val="00624D59"/>
    <w:rsid w:val="00626097"/>
    <w:rsid w:val="006340A3"/>
    <w:rsid w:val="0064181B"/>
    <w:rsid w:val="00641F0E"/>
    <w:rsid w:val="00642DD4"/>
    <w:rsid w:val="00644136"/>
    <w:rsid w:val="00646A66"/>
    <w:rsid w:val="00650C68"/>
    <w:rsid w:val="006553D2"/>
    <w:rsid w:val="00661791"/>
    <w:rsid w:val="0066180D"/>
    <w:rsid w:val="006628CA"/>
    <w:rsid w:val="006660DE"/>
    <w:rsid w:val="006735E2"/>
    <w:rsid w:val="00674FC6"/>
    <w:rsid w:val="00675039"/>
    <w:rsid w:val="00680AE6"/>
    <w:rsid w:val="00681DB2"/>
    <w:rsid w:val="00681DDE"/>
    <w:rsid w:val="00681FF3"/>
    <w:rsid w:val="00682AC8"/>
    <w:rsid w:val="00692E49"/>
    <w:rsid w:val="00692EF7"/>
    <w:rsid w:val="00694009"/>
    <w:rsid w:val="00694F22"/>
    <w:rsid w:val="0069702E"/>
    <w:rsid w:val="006A28A0"/>
    <w:rsid w:val="006A6650"/>
    <w:rsid w:val="006B153A"/>
    <w:rsid w:val="006B2D31"/>
    <w:rsid w:val="006B40F2"/>
    <w:rsid w:val="006B59C7"/>
    <w:rsid w:val="006C09D1"/>
    <w:rsid w:val="006C1514"/>
    <w:rsid w:val="006C1DD9"/>
    <w:rsid w:val="006D0C7D"/>
    <w:rsid w:val="006D1768"/>
    <w:rsid w:val="006D2431"/>
    <w:rsid w:val="006D3640"/>
    <w:rsid w:val="006D36C9"/>
    <w:rsid w:val="006D41D1"/>
    <w:rsid w:val="006D4C19"/>
    <w:rsid w:val="006D756B"/>
    <w:rsid w:val="006E1EBB"/>
    <w:rsid w:val="006E687C"/>
    <w:rsid w:val="006F1767"/>
    <w:rsid w:val="006F4D70"/>
    <w:rsid w:val="006F7402"/>
    <w:rsid w:val="00700560"/>
    <w:rsid w:val="00700996"/>
    <w:rsid w:val="00707ED7"/>
    <w:rsid w:val="00711747"/>
    <w:rsid w:val="00721128"/>
    <w:rsid w:val="00721D88"/>
    <w:rsid w:val="00724BF4"/>
    <w:rsid w:val="007251BD"/>
    <w:rsid w:val="00725FEB"/>
    <w:rsid w:val="0073164C"/>
    <w:rsid w:val="007318BC"/>
    <w:rsid w:val="00732A59"/>
    <w:rsid w:val="00735FB8"/>
    <w:rsid w:val="00745F77"/>
    <w:rsid w:val="00746166"/>
    <w:rsid w:val="007520ED"/>
    <w:rsid w:val="00752235"/>
    <w:rsid w:val="0075657B"/>
    <w:rsid w:val="00760A53"/>
    <w:rsid w:val="007654B1"/>
    <w:rsid w:val="00766B57"/>
    <w:rsid w:val="00767541"/>
    <w:rsid w:val="007724C8"/>
    <w:rsid w:val="0077603B"/>
    <w:rsid w:val="00777072"/>
    <w:rsid w:val="007823CF"/>
    <w:rsid w:val="007827D4"/>
    <w:rsid w:val="00784BBE"/>
    <w:rsid w:val="00785AEA"/>
    <w:rsid w:val="007878D6"/>
    <w:rsid w:val="00791FFB"/>
    <w:rsid w:val="007A0442"/>
    <w:rsid w:val="007A212D"/>
    <w:rsid w:val="007A24DC"/>
    <w:rsid w:val="007A4437"/>
    <w:rsid w:val="007B1970"/>
    <w:rsid w:val="007B44F9"/>
    <w:rsid w:val="007B46AF"/>
    <w:rsid w:val="007B546B"/>
    <w:rsid w:val="007B6E1C"/>
    <w:rsid w:val="007B6F4D"/>
    <w:rsid w:val="007B7904"/>
    <w:rsid w:val="007B7DFD"/>
    <w:rsid w:val="007C4F35"/>
    <w:rsid w:val="007C55D6"/>
    <w:rsid w:val="007C5CDB"/>
    <w:rsid w:val="007C62F1"/>
    <w:rsid w:val="007C639B"/>
    <w:rsid w:val="007C66A8"/>
    <w:rsid w:val="007D0867"/>
    <w:rsid w:val="007D21C8"/>
    <w:rsid w:val="007D2EC6"/>
    <w:rsid w:val="007D698B"/>
    <w:rsid w:val="007E0D26"/>
    <w:rsid w:val="007E3BCE"/>
    <w:rsid w:val="007E3DEE"/>
    <w:rsid w:val="007E4F6F"/>
    <w:rsid w:val="007E6AD7"/>
    <w:rsid w:val="007E6AF4"/>
    <w:rsid w:val="007E75AA"/>
    <w:rsid w:val="007F1F28"/>
    <w:rsid w:val="007F367E"/>
    <w:rsid w:val="007F4A71"/>
    <w:rsid w:val="007F6B70"/>
    <w:rsid w:val="007F6C5E"/>
    <w:rsid w:val="007F7F85"/>
    <w:rsid w:val="00800595"/>
    <w:rsid w:val="0080415B"/>
    <w:rsid w:val="0080571F"/>
    <w:rsid w:val="00813689"/>
    <w:rsid w:val="00813DB6"/>
    <w:rsid w:val="00815E41"/>
    <w:rsid w:val="008205AD"/>
    <w:rsid w:val="008226EF"/>
    <w:rsid w:val="00824772"/>
    <w:rsid w:val="00825059"/>
    <w:rsid w:val="00826447"/>
    <w:rsid w:val="00827CAA"/>
    <w:rsid w:val="008360A1"/>
    <w:rsid w:val="008362DC"/>
    <w:rsid w:val="00836D8E"/>
    <w:rsid w:val="00837DF6"/>
    <w:rsid w:val="00846955"/>
    <w:rsid w:val="00857681"/>
    <w:rsid w:val="00857D13"/>
    <w:rsid w:val="00861884"/>
    <w:rsid w:val="00861E21"/>
    <w:rsid w:val="00862007"/>
    <w:rsid w:val="008638EC"/>
    <w:rsid w:val="00863C93"/>
    <w:rsid w:val="008643BC"/>
    <w:rsid w:val="008644D1"/>
    <w:rsid w:val="00866B46"/>
    <w:rsid w:val="008710D1"/>
    <w:rsid w:val="00872B57"/>
    <w:rsid w:val="0087310A"/>
    <w:rsid w:val="0087450A"/>
    <w:rsid w:val="00874524"/>
    <w:rsid w:val="008759D7"/>
    <w:rsid w:val="00884361"/>
    <w:rsid w:val="00885E8F"/>
    <w:rsid w:val="008860E6"/>
    <w:rsid w:val="008931EC"/>
    <w:rsid w:val="008A1EFA"/>
    <w:rsid w:val="008A4ECF"/>
    <w:rsid w:val="008A51E7"/>
    <w:rsid w:val="008A60D6"/>
    <w:rsid w:val="008A6E26"/>
    <w:rsid w:val="008A6E64"/>
    <w:rsid w:val="008B0D67"/>
    <w:rsid w:val="008B1704"/>
    <w:rsid w:val="008B1DDF"/>
    <w:rsid w:val="008B45CB"/>
    <w:rsid w:val="008B5B02"/>
    <w:rsid w:val="008B6174"/>
    <w:rsid w:val="008C10A6"/>
    <w:rsid w:val="008C4855"/>
    <w:rsid w:val="008C5AAE"/>
    <w:rsid w:val="008D3304"/>
    <w:rsid w:val="008D684B"/>
    <w:rsid w:val="008E348D"/>
    <w:rsid w:val="008E436E"/>
    <w:rsid w:val="008E5F85"/>
    <w:rsid w:val="008F1270"/>
    <w:rsid w:val="008F2EBA"/>
    <w:rsid w:val="008F344C"/>
    <w:rsid w:val="008F5111"/>
    <w:rsid w:val="008F5593"/>
    <w:rsid w:val="008F5F51"/>
    <w:rsid w:val="0090058A"/>
    <w:rsid w:val="00900A6A"/>
    <w:rsid w:val="00902307"/>
    <w:rsid w:val="00903AEF"/>
    <w:rsid w:val="009040C7"/>
    <w:rsid w:val="00912464"/>
    <w:rsid w:val="00917030"/>
    <w:rsid w:val="0091719D"/>
    <w:rsid w:val="00917430"/>
    <w:rsid w:val="00920B1D"/>
    <w:rsid w:val="00925509"/>
    <w:rsid w:val="00926672"/>
    <w:rsid w:val="00932908"/>
    <w:rsid w:val="00935124"/>
    <w:rsid w:val="00935640"/>
    <w:rsid w:val="00937389"/>
    <w:rsid w:val="0094108B"/>
    <w:rsid w:val="00941560"/>
    <w:rsid w:val="0094283C"/>
    <w:rsid w:val="0094402A"/>
    <w:rsid w:val="00950BC2"/>
    <w:rsid w:val="009510F1"/>
    <w:rsid w:val="00952EC3"/>
    <w:rsid w:val="00953B98"/>
    <w:rsid w:val="009562EE"/>
    <w:rsid w:val="00962FFA"/>
    <w:rsid w:val="00966D8E"/>
    <w:rsid w:val="0097127A"/>
    <w:rsid w:val="009713F3"/>
    <w:rsid w:val="00973847"/>
    <w:rsid w:val="00974764"/>
    <w:rsid w:val="00977F18"/>
    <w:rsid w:val="009825E6"/>
    <w:rsid w:val="0098407D"/>
    <w:rsid w:val="009841FA"/>
    <w:rsid w:val="00984528"/>
    <w:rsid w:val="00984E63"/>
    <w:rsid w:val="00986618"/>
    <w:rsid w:val="00990125"/>
    <w:rsid w:val="00991BFE"/>
    <w:rsid w:val="00995AAB"/>
    <w:rsid w:val="009A119C"/>
    <w:rsid w:val="009A2DBB"/>
    <w:rsid w:val="009A3031"/>
    <w:rsid w:val="009A47A6"/>
    <w:rsid w:val="009A5B77"/>
    <w:rsid w:val="009A6662"/>
    <w:rsid w:val="009A6956"/>
    <w:rsid w:val="009C07F0"/>
    <w:rsid w:val="009C1710"/>
    <w:rsid w:val="009D2512"/>
    <w:rsid w:val="009D39FD"/>
    <w:rsid w:val="009D5D0F"/>
    <w:rsid w:val="009D68FF"/>
    <w:rsid w:val="009E39B2"/>
    <w:rsid w:val="009E3F28"/>
    <w:rsid w:val="009E4A73"/>
    <w:rsid w:val="009E4C3C"/>
    <w:rsid w:val="009E6F55"/>
    <w:rsid w:val="009F5A7C"/>
    <w:rsid w:val="009F5D24"/>
    <w:rsid w:val="009F62A8"/>
    <w:rsid w:val="00A00DF5"/>
    <w:rsid w:val="00A01D82"/>
    <w:rsid w:val="00A05AD4"/>
    <w:rsid w:val="00A05FCE"/>
    <w:rsid w:val="00A06059"/>
    <w:rsid w:val="00A075FA"/>
    <w:rsid w:val="00A14CE1"/>
    <w:rsid w:val="00A21A93"/>
    <w:rsid w:val="00A24C02"/>
    <w:rsid w:val="00A350A3"/>
    <w:rsid w:val="00A51EE2"/>
    <w:rsid w:val="00A528F0"/>
    <w:rsid w:val="00A53F54"/>
    <w:rsid w:val="00A53FC1"/>
    <w:rsid w:val="00A543D3"/>
    <w:rsid w:val="00A560EB"/>
    <w:rsid w:val="00A57487"/>
    <w:rsid w:val="00A578AE"/>
    <w:rsid w:val="00A603CD"/>
    <w:rsid w:val="00A6218E"/>
    <w:rsid w:val="00A63785"/>
    <w:rsid w:val="00A70AD3"/>
    <w:rsid w:val="00A7241C"/>
    <w:rsid w:val="00A725D4"/>
    <w:rsid w:val="00A7472F"/>
    <w:rsid w:val="00A769C0"/>
    <w:rsid w:val="00A77034"/>
    <w:rsid w:val="00A81627"/>
    <w:rsid w:val="00A843F8"/>
    <w:rsid w:val="00A90143"/>
    <w:rsid w:val="00A90684"/>
    <w:rsid w:val="00A91635"/>
    <w:rsid w:val="00A92741"/>
    <w:rsid w:val="00A934CE"/>
    <w:rsid w:val="00A94FA8"/>
    <w:rsid w:val="00A95DCF"/>
    <w:rsid w:val="00A9662D"/>
    <w:rsid w:val="00AA16B2"/>
    <w:rsid w:val="00AA3D7B"/>
    <w:rsid w:val="00AA53AF"/>
    <w:rsid w:val="00AB2385"/>
    <w:rsid w:val="00AB574B"/>
    <w:rsid w:val="00AB69C4"/>
    <w:rsid w:val="00AB6E84"/>
    <w:rsid w:val="00AC13E2"/>
    <w:rsid w:val="00AC1430"/>
    <w:rsid w:val="00AC23A4"/>
    <w:rsid w:val="00AC3FC7"/>
    <w:rsid w:val="00AC43D7"/>
    <w:rsid w:val="00AD1A67"/>
    <w:rsid w:val="00AD24DB"/>
    <w:rsid w:val="00AD3D26"/>
    <w:rsid w:val="00AD4FA5"/>
    <w:rsid w:val="00AD55F2"/>
    <w:rsid w:val="00AD571A"/>
    <w:rsid w:val="00AD7AE3"/>
    <w:rsid w:val="00AE0038"/>
    <w:rsid w:val="00AE30FD"/>
    <w:rsid w:val="00AF24F8"/>
    <w:rsid w:val="00AF2F62"/>
    <w:rsid w:val="00AF4373"/>
    <w:rsid w:val="00B007CB"/>
    <w:rsid w:val="00B02B31"/>
    <w:rsid w:val="00B04AFD"/>
    <w:rsid w:val="00B062E0"/>
    <w:rsid w:val="00B07571"/>
    <w:rsid w:val="00B10FD4"/>
    <w:rsid w:val="00B11DF3"/>
    <w:rsid w:val="00B13953"/>
    <w:rsid w:val="00B1635B"/>
    <w:rsid w:val="00B16719"/>
    <w:rsid w:val="00B16906"/>
    <w:rsid w:val="00B25BC3"/>
    <w:rsid w:val="00B315B3"/>
    <w:rsid w:val="00B331DD"/>
    <w:rsid w:val="00B35026"/>
    <w:rsid w:val="00B35785"/>
    <w:rsid w:val="00B35BE7"/>
    <w:rsid w:val="00B3710F"/>
    <w:rsid w:val="00B42CF7"/>
    <w:rsid w:val="00B4331B"/>
    <w:rsid w:val="00B437ED"/>
    <w:rsid w:val="00B5225D"/>
    <w:rsid w:val="00B54A47"/>
    <w:rsid w:val="00B550CD"/>
    <w:rsid w:val="00B5722C"/>
    <w:rsid w:val="00B62F47"/>
    <w:rsid w:val="00B64363"/>
    <w:rsid w:val="00B700C4"/>
    <w:rsid w:val="00B71304"/>
    <w:rsid w:val="00B76286"/>
    <w:rsid w:val="00B76FBC"/>
    <w:rsid w:val="00B80622"/>
    <w:rsid w:val="00B81B79"/>
    <w:rsid w:val="00B826EE"/>
    <w:rsid w:val="00B84F60"/>
    <w:rsid w:val="00B876C0"/>
    <w:rsid w:val="00B90C37"/>
    <w:rsid w:val="00B91658"/>
    <w:rsid w:val="00B9316E"/>
    <w:rsid w:val="00B93776"/>
    <w:rsid w:val="00B95AEB"/>
    <w:rsid w:val="00B97BE7"/>
    <w:rsid w:val="00BA223E"/>
    <w:rsid w:val="00BA777C"/>
    <w:rsid w:val="00BC1241"/>
    <w:rsid w:val="00BC2A48"/>
    <w:rsid w:val="00BC3E19"/>
    <w:rsid w:val="00BC5FF9"/>
    <w:rsid w:val="00BC7434"/>
    <w:rsid w:val="00BC744D"/>
    <w:rsid w:val="00BD059E"/>
    <w:rsid w:val="00BD4633"/>
    <w:rsid w:val="00BD4E1F"/>
    <w:rsid w:val="00BE0B05"/>
    <w:rsid w:val="00BE17DF"/>
    <w:rsid w:val="00BF44D0"/>
    <w:rsid w:val="00BF6E89"/>
    <w:rsid w:val="00C00ED3"/>
    <w:rsid w:val="00C019CF"/>
    <w:rsid w:val="00C03272"/>
    <w:rsid w:val="00C0711F"/>
    <w:rsid w:val="00C11583"/>
    <w:rsid w:val="00C164AF"/>
    <w:rsid w:val="00C16A73"/>
    <w:rsid w:val="00C20D03"/>
    <w:rsid w:val="00C23F29"/>
    <w:rsid w:val="00C30E5B"/>
    <w:rsid w:val="00C3175D"/>
    <w:rsid w:val="00C340E0"/>
    <w:rsid w:val="00C40086"/>
    <w:rsid w:val="00C427C7"/>
    <w:rsid w:val="00C458AA"/>
    <w:rsid w:val="00C46DF4"/>
    <w:rsid w:val="00C519B3"/>
    <w:rsid w:val="00C52A88"/>
    <w:rsid w:val="00C53550"/>
    <w:rsid w:val="00C553B3"/>
    <w:rsid w:val="00C57B6A"/>
    <w:rsid w:val="00C649FC"/>
    <w:rsid w:val="00C733AB"/>
    <w:rsid w:val="00C74458"/>
    <w:rsid w:val="00C75653"/>
    <w:rsid w:val="00C7743E"/>
    <w:rsid w:val="00C778B7"/>
    <w:rsid w:val="00C77C6E"/>
    <w:rsid w:val="00C82FF4"/>
    <w:rsid w:val="00C848DB"/>
    <w:rsid w:val="00C84BC1"/>
    <w:rsid w:val="00C84E46"/>
    <w:rsid w:val="00C91D06"/>
    <w:rsid w:val="00C927A7"/>
    <w:rsid w:val="00CA14A8"/>
    <w:rsid w:val="00CA3A2B"/>
    <w:rsid w:val="00CA7A0F"/>
    <w:rsid w:val="00CB081D"/>
    <w:rsid w:val="00CB0F0A"/>
    <w:rsid w:val="00CB13DF"/>
    <w:rsid w:val="00CB18B1"/>
    <w:rsid w:val="00CB21CA"/>
    <w:rsid w:val="00CB3DA5"/>
    <w:rsid w:val="00CC3C7C"/>
    <w:rsid w:val="00CC58E5"/>
    <w:rsid w:val="00CC5B5E"/>
    <w:rsid w:val="00CC69F1"/>
    <w:rsid w:val="00CC7ED7"/>
    <w:rsid w:val="00CD29E8"/>
    <w:rsid w:val="00CD39E6"/>
    <w:rsid w:val="00CD70E7"/>
    <w:rsid w:val="00CD7268"/>
    <w:rsid w:val="00CE4D79"/>
    <w:rsid w:val="00CE65B5"/>
    <w:rsid w:val="00CF4B8A"/>
    <w:rsid w:val="00CF5940"/>
    <w:rsid w:val="00D01777"/>
    <w:rsid w:val="00D03A44"/>
    <w:rsid w:val="00D05035"/>
    <w:rsid w:val="00D05E73"/>
    <w:rsid w:val="00D07393"/>
    <w:rsid w:val="00D10E26"/>
    <w:rsid w:val="00D110DD"/>
    <w:rsid w:val="00D13E60"/>
    <w:rsid w:val="00D14415"/>
    <w:rsid w:val="00D17117"/>
    <w:rsid w:val="00D22F29"/>
    <w:rsid w:val="00D24ECA"/>
    <w:rsid w:val="00D3142C"/>
    <w:rsid w:val="00D32F78"/>
    <w:rsid w:val="00D33B95"/>
    <w:rsid w:val="00D33EB5"/>
    <w:rsid w:val="00D33FB4"/>
    <w:rsid w:val="00D34A23"/>
    <w:rsid w:val="00D40488"/>
    <w:rsid w:val="00D406F7"/>
    <w:rsid w:val="00D41311"/>
    <w:rsid w:val="00D42F71"/>
    <w:rsid w:val="00D443F0"/>
    <w:rsid w:val="00D551C7"/>
    <w:rsid w:val="00D55667"/>
    <w:rsid w:val="00D563DA"/>
    <w:rsid w:val="00D564B8"/>
    <w:rsid w:val="00D638FF"/>
    <w:rsid w:val="00D6780D"/>
    <w:rsid w:val="00D6795C"/>
    <w:rsid w:val="00D67F5F"/>
    <w:rsid w:val="00D67FAC"/>
    <w:rsid w:val="00D71269"/>
    <w:rsid w:val="00D713E2"/>
    <w:rsid w:val="00D7181F"/>
    <w:rsid w:val="00D73AA9"/>
    <w:rsid w:val="00D74A03"/>
    <w:rsid w:val="00D74A43"/>
    <w:rsid w:val="00D74FD7"/>
    <w:rsid w:val="00D7573C"/>
    <w:rsid w:val="00D8649A"/>
    <w:rsid w:val="00D8686C"/>
    <w:rsid w:val="00D878FB"/>
    <w:rsid w:val="00D87943"/>
    <w:rsid w:val="00D90DF6"/>
    <w:rsid w:val="00D96180"/>
    <w:rsid w:val="00D963C6"/>
    <w:rsid w:val="00D97248"/>
    <w:rsid w:val="00DA0A84"/>
    <w:rsid w:val="00DA6359"/>
    <w:rsid w:val="00DB2100"/>
    <w:rsid w:val="00DB2EF0"/>
    <w:rsid w:val="00DB4888"/>
    <w:rsid w:val="00DC3A2D"/>
    <w:rsid w:val="00DC6EA7"/>
    <w:rsid w:val="00DC738F"/>
    <w:rsid w:val="00DC7EB6"/>
    <w:rsid w:val="00DD298A"/>
    <w:rsid w:val="00DD51A6"/>
    <w:rsid w:val="00DD713A"/>
    <w:rsid w:val="00DD7932"/>
    <w:rsid w:val="00DD7A61"/>
    <w:rsid w:val="00DE138C"/>
    <w:rsid w:val="00DE3004"/>
    <w:rsid w:val="00DE5294"/>
    <w:rsid w:val="00DE7512"/>
    <w:rsid w:val="00DF2307"/>
    <w:rsid w:val="00DF30B2"/>
    <w:rsid w:val="00DF30F9"/>
    <w:rsid w:val="00DF3F7B"/>
    <w:rsid w:val="00DF7058"/>
    <w:rsid w:val="00E01B1B"/>
    <w:rsid w:val="00E1074C"/>
    <w:rsid w:val="00E109B9"/>
    <w:rsid w:val="00E127CE"/>
    <w:rsid w:val="00E1427B"/>
    <w:rsid w:val="00E1564F"/>
    <w:rsid w:val="00E157E7"/>
    <w:rsid w:val="00E15DD4"/>
    <w:rsid w:val="00E16784"/>
    <w:rsid w:val="00E1708A"/>
    <w:rsid w:val="00E1709F"/>
    <w:rsid w:val="00E17B30"/>
    <w:rsid w:val="00E22463"/>
    <w:rsid w:val="00E22BE8"/>
    <w:rsid w:val="00E2383B"/>
    <w:rsid w:val="00E246BC"/>
    <w:rsid w:val="00E32876"/>
    <w:rsid w:val="00E33426"/>
    <w:rsid w:val="00E4048B"/>
    <w:rsid w:val="00E41C3B"/>
    <w:rsid w:val="00E43980"/>
    <w:rsid w:val="00E464F0"/>
    <w:rsid w:val="00E50781"/>
    <w:rsid w:val="00E54CDC"/>
    <w:rsid w:val="00E552C7"/>
    <w:rsid w:val="00E5746E"/>
    <w:rsid w:val="00E63C87"/>
    <w:rsid w:val="00E6502A"/>
    <w:rsid w:val="00E658B8"/>
    <w:rsid w:val="00E66CDC"/>
    <w:rsid w:val="00E71A83"/>
    <w:rsid w:val="00E722EA"/>
    <w:rsid w:val="00E76283"/>
    <w:rsid w:val="00E76B96"/>
    <w:rsid w:val="00E76D62"/>
    <w:rsid w:val="00E83097"/>
    <w:rsid w:val="00E841F2"/>
    <w:rsid w:val="00E944CC"/>
    <w:rsid w:val="00E975D7"/>
    <w:rsid w:val="00EA2091"/>
    <w:rsid w:val="00EA2E99"/>
    <w:rsid w:val="00EB3F2E"/>
    <w:rsid w:val="00EB5464"/>
    <w:rsid w:val="00EB6048"/>
    <w:rsid w:val="00EB6761"/>
    <w:rsid w:val="00EB7DEF"/>
    <w:rsid w:val="00EC67C0"/>
    <w:rsid w:val="00ED392B"/>
    <w:rsid w:val="00ED46CB"/>
    <w:rsid w:val="00ED67FC"/>
    <w:rsid w:val="00EE26EE"/>
    <w:rsid w:val="00EE308F"/>
    <w:rsid w:val="00EE3B69"/>
    <w:rsid w:val="00EF2B27"/>
    <w:rsid w:val="00EF41C2"/>
    <w:rsid w:val="00EF5BFA"/>
    <w:rsid w:val="00EF5C80"/>
    <w:rsid w:val="00EF5DC5"/>
    <w:rsid w:val="00EF6516"/>
    <w:rsid w:val="00F01510"/>
    <w:rsid w:val="00F02D50"/>
    <w:rsid w:val="00F049AD"/>
    <w:rsid w:val="00F05935"/>
    <w:rsid w:val="00F070F4"/>
    <w:rsid w:val="00F11DF7"/>
    <w:rsid w:val="00F12F8C"/>
    <w:rsid w:val="00F133DD"/>
    <w:rsid w:val="00F15431"/>
    <w:rsid w:val="00F15A8F"/>
    <w:rsid w:val="00F17021"/>
    <w:rsid w:val="00F23BCA"/>
    <w:rsid w:val="00F26468"/>
    <w:rsid w:val="00F33D8A"/>
    <w:rsid w:val="00F3467E"/>
    <w:rsid w:val="00F36F65"/>
    <w:rsid w:val="00F42A97"/>
    <w:rsid w:val="00F438A4"/>
    <w:rsid w:val="00F449CF"/>
    <w:rsid w:val="00F50B34"/>
    <w:rsid w:val="00F50CA1"/>
    <w:rsid w:val="00F53ECF"/>
    <w:rsid w:val="00F555B6"/>
    <w:rsid w:val="00F6230D"/>
    <w:rsid w:val="00F64144"/>
    <w:rsid w:val="00F66EBC"/>
    <w:rsid w:val="00F717EB"/>
    <w:rsid w:val="00F71B54"/>
    <w:rsid w:val="00F722E8"/>
    <w:rsid w:val="00F73282"/>
    <w:rsid w:val="00F747EF"/>
    <w:rsid w:val="00F80B76"/>
    <w:rsid w:val="00F81372"/>
    <w:rsid w:val="00F826F1"/>
    <w:rsid w:val="00F82D53"/>
    <w:rsid w:val="00F966F9"/>
    <w:rsid w:val="00FA3641"/>
    <w:rsid w:val="00FA52E4"/>
    <w:rsid w:val="00FA78CB"/>
    <w:rsid w:val="00FB0369"/>
    <w:rsid w:val="00FB27F6"/>
    <w:rsid w:val="00FB3516"/>
    <w:rsid w:val="00FB7F17"/>
    <w:rsid w:val="00FC4FD2"/>
    <w:rsid w:val="00FD0BD6"/>
    <w:rsid w:val="00FD4FC5"/>
    <w:rsid w:val="00FD6471"/>
    <w:rsid w:val="00FE77DC"/>
    <w:rsid w:val="00FF1329"/>
    <w:rsid w:val="00FF1661"/>
    <w:rsid w:val="00FF2C01"/>
    <w:rsid w:val="00FF62B0"/>
    <w:rsid w:val="00FF7112"/>
    <w:rsid w:val="00FF7FDF"/>
    <w:rsid w:val="064E2BF8"/>
    <w:rsid w:val="109DB02C"/>
    <w:rsid w:val="19941137"/>
    <w:rsid w:val="1C5CBC7D"/>
    <w:rsid w:val="22AB2D89"/>
    <w:rsid w:val="23C62B87"/>
    <w:rsid w:val="24D8A582"/>
    <w:rsid w:val="267475E3"/>
    <w:rsid w:val="2896A593"/>
    <w:rsid w:val="2B47E706"/>
    <w:rsid w:val="2E7F87C8"/>
    <w:rsid w:val="34AC020F"/>
    <w:rsid w:val="3C8BE2CF"/>
    <w:rsid w:val="47232BAB"/>
    <w:rsid w:val="4B802069"/>
    <w:rsid w:val="4D16BD91"/>
    <w:rsid w:val="4F1F61FC"/>
    <w:rsid w:val="4F27BC09"/>
    <w:rsid w:val="61284325"/>
    <w:rsid w:val="63452472"/>
    <w:rsid w:val="67AFF42C"/>
    <w:rsid w:val="6C5A1EFD"/>
    <w:rsid w:val="790E76BA"/>
    <w:rsid w:val="7A1D64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489CDBF"/>
  <w15:docId w15:val="{1B31DCBE-8A70-4D8B-A9A7-2C2BEFBD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19"/>
    <w:pPr>
      <w:spacing w:line="360" w:lineRule="auto"/>
      <w:jc w:val="both"/>
    </w:pPr>
    <w:rPr>
      <w:rFonts w:ascii="Times New Roman" w:hAnsi="Times New Roman" w:cs="Times New Roman"/>
      <w:sz w:val="24"/>
    </w:rPr>
  </w:style>
  <w:style w:type="paragraph" w:styleId="Balk1">
    <w:name w:val="heading 1"/>
    <w:basedOn w:val="Normal"/>
    <w:next w:val="Normal"/>
    <w:link w:val="Balk1Char"/>
    <w:uiPriority w:val="9"/>
    <w:qFormat/>
    <w:rsid w:val="00A9662D"/>
    <w:pPr>
      <w:keepNext/>
      <w:keepLines/>
      <w:spacing w:before="120" w:after="120"/>
      <w:jc w:val="center"/>
      <w:outlineLvl w:val="0"/>
    </w:pPr>
    <w:rPr>
      <w:rFonts w:eastAsiaTheme="majorEastAsia"/>
      <w:b/>
      <w:color w:val="000000" w:themeColor="text1"/>
      <w:szCs w:val="24"/>
    </w:rPr>
  </w:style>
  <w:style w:type="paragraph" w:styleId="Balk2">
    <w:name w:val="heading 2"/>
    <w:basedOn w:val="Normal"/>
    <w:next w:val="Normal"/>
    <w:link w:val="Balk2Char"/>
    <w:uiPriority w:val="9"/>
    <w:unhideWhenUsed/>
    <w:qFormat/>
    <w:rsid w:val="00BC3E19"/>
    <w:pPr>
      <w:keepNext/>
      <w:keepLines/>
      <w:numPr>
        <w:numId w:val="1"/>
      </w:numPr>
      <w:spacing w:before="120" w:after="120"/>
      <w:outlineLvl w:val="1"/>
    </w:pPr>
    <w:rPr>
      <w:rFonts w:eastAsiaTheme="majorEastAsia"/>
      <w:b/>
      <w:color w:val="000000" w:themeColor="text1"/>
      <w:szCs w:val="24"/>
    </w:rPr>
  </w:style>
  <w:style w:type="paragraph" w:styleId="Balk3">
    <w:name w:val="heading 3"/>
    <w:basedOn w:val="ListeParagraf"/>
    <w:next w:val="Normal"/>
    <w:link w:val="Balk3Char"/>
    <w:uiPriority w:val="9"/>
    <w:unhideWhenUsed/>
    <w:qFormat/>
    <w:rsid w:val="008759D7"/>
    <w:pPr>
      <w:numPr>
        <w:ilvl w:val="1"/>
        <w:numId w:val="1"/>
      </w:numPr>
      <w:outlineLvl w:val="2"/>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662D"/>
    <w:rPr>
      <w:rFonts w:ascii="Times New Roman" w:eastAsiaTheme="majorEastAsia" w:hAnsi="Times New Roman" w:cs="Times New Roman"/>
      <w:b/>
      <w:color w:val="000000" w:themeColor="text1"/>
      <w:sz w:val="24"/>
      <w:szCs w:val="24"/>
    </w:rPr>
  </w:style>
  <w:style w:type="character" w:customStyle="1" w:styleId="Balk2Char">
    <w:name w:val="Başlık 2 Char"/>
    <w:basedOn w:val="VarsaylanParagrafYazTipi"/>
    <w:link w:val="Balk2"/>
    <w:uiPriority w:val="9"/>
    <w:rsid w:val="00BC3E19"/>
    <w:rPr>
      <w:rFonts w:ascii="Times New Roman" w:eastAsiaTheme="majorEastAsia" w:hAnsi="Times New Roman" w:cs="Times New Roman"/>
      <w:b/>
      <w:color w:val="000000" w:themeColor="text1"/>
      <w:sz w:val="24"/>
      <w:szCs w:val="24"/>
    </w:rPr>
  </w:style>
  <w:style w:type="paragraph" w:styleId="ResimYazs">
    <w:name w:val="caption"/>
    <w:basedOn w:val="Normal"/>
    <w:next w:val="Normal"/>
    <w:uiPriority w:val="35"/>
    <w:unhideWhenUsed/>
    <w:qFormat/>
    <w:rsid w:val="00F23BCA"/>
    <w:pPr>
      <w:spacing w:after="200" w:line="240" w:lineRule="auto"/>
    </w:pPr>
    <w:rPr>
      <w:i/>
      <w:iCs/>
      <w:color w:val="44546A" w:themeColor="text2"/>
      <w:sz w:val="18"/>
      <w:szCs w:val="18"/>
    </w:rPr>
  </w:style>
  <w:style w:type="paragraph" w:styleId="ListeParagraf">
    <w:name w:val="List Paragraph"/>
    <w:basedOn w:val="Normal"/>
    <w:uiPriority w:val="34"/>
    <w:qFormat/>
    <w:rsid w:val="00F23BCA"/>
    <w:pPr>
      <w:ind w:left="720"/>
      <w:contextualSpacing/>
    </w:pPr>
  </w:style>
  <w:style w:type="character" w:customStyle="1" w:styleId="Balk3Char">
    <w:name w:val="Başlık 3 Char"/>
    <w:basedOn w:val="VarsaylanParagrafYazTipi"/>
    <w:link w:val="Balk3"/>
    <w:uiPriority w:val="9"/>
    <w:rsid w:val="008759D7"/>
    <w:rPr>
      <w:rFonts w:ascii="Times New Roman" w:hAnsi="Times New Roman" w:cs="Times New Roman"/>
      <w:sz w:val="24"/>
    </w:rPr>
  </w:style>
  <w:style w:type="table" w:styleId="TabloKlavuzu">
    <w:name w:val="Table Grid"/>
    <w:basedOn w:val="NormalTablo"/>
    <w:uiPriority w:val="59"/>
    <w:rsid w:val="00B97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084C54"/>
    <w:rPr>
      <w:sz w:val="16"/>
      <w:szCs w:val="16"/>
    </w:rPr>
  </w:style>
  <w:style w:type="paragraph" w:styleId="AklamaMetni">
    <w:name w:val="annotation text"/>
    <w:basedOn w:val="Normal"/>
    <w:link w:val="AklamaMetniChar"/>
    <w:uiPriority w:val="99"/>
    <w:semiHidden/>
    <w:unhideWhenUsed/>
    <w:rsid w:val="00084C5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084C54"/>
    <w:rPr>
      <w:rFonts w:ascii="Times New Roman" w:hAnsi="Times New Roman" w:cs="Times New Roman"/>
      <w:sz w:val="20"/>
      <w:szCs w:val="20"/>
    </w:rPr>
  </w:style>
  <w:style w:type="paragraph" w:styleId="AklamaKonusu">
    <w:name w:val="annotation subject"/>
    <w:basedOn w:val="AklamaMetni"/>
    <w:next w:val="AklamaMetni"/>
    <w:link w:val="AklamaKonusuChar"/>
    <w:uiPriority w:val="99"/>
    <w:semiHidden/>
    <w:unhideWhenUsed/>
    <w:rsid w:val="00084C54"/>
    <w:rPr>
      <w:b/>
      <w:bCs/>
    </w:rPr>
  </w:style>
  <w:style w:type="character" w:customStyle="1" w:styleId="AklamaKonusuChar">
    <w:name w:val="Açıklama Konusu Char"/>
    <w:basedOn w:val="AklamaMetniChar"/>
    <w:link w:val="AklamaKonusu"/>
    <w:uiPriority w:val="99"/>
    <w:semiHidden/>
    <w:rsid w:val="00084C54"/>
    <w:rPr>
      <w:rFonts w:ascii="Times New Roman" w:hAnsi="Times New Roman" w:cs="Times New Roman"/>
      <w:b/>
      <w:bCs/>
      <w:sz w:val="20"/>
      <w:szCs w:val="20"/>
    </w:rPr>
  </w:style>
  <w:style w:type="paragraph" w:styleId="BalonMetni">
    <w:name w:val="Balloon Text"/>
    <w:basedOn w:val="Normal"/>
    <w:link w:val="BalonMetniChar"/>
    <w:uiPriority w:val="99"/>
    <w:semiHidden/>
    <w:unhideWhenUsed/>
    <w:rsid w:val="00084C5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84C54"/>
    <w:rPr>
      <w:rFonts w:ascii="Segoe UI" w:hAnsi="Segoe UI" w:cs="Segoe UI"/>
      <w:sz w:val="18"/>
      <w:szCs w:val="18"/>
    </w:rPr>
  </w:style>
  <w:style w:type="paragraph" w:styleId="stBilgi">
    <w:name w:val="header"/>
    <w:basedOn w:val="Normal"/>
    <w:link w:val="stBilgiChar"/>
    <w:uiPriority w:val="99"/>
    <w:unhideWhenUsed/>
    <w:rsid w:val="00DC7EB6"/>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C7EB6"/>
    <w:rPr>
      <w:rFonts w:ascii="Times New Roman" w:hAnsi="Times New Roman" w:cs="Times New Roman"/>
      <w:sz w:val="24"/>
    </w:rPr>
  </w:style>
  <w:style w:type="paragraph" w:styleId="AltBilgi">
    <w:name w:val="footer"/>
    <w:basedOn w:val="Normal"/>
    <w:link w:val="AltBilgiChar"/>
    <w:uiPriority w:val="99"/>
    <w:unhideWhenUsed/>
    <w:rsid w:val="00DC7EB6"/>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C7EB6"/>
    <w:rPr>
      <w:rFonts w:ascii="Times New Roman" w:hAnsi="Times New Roman" w:cs="Times New Roman"/>
      <w:sz w:val="24"/>
    </w:rPr>
  </w:style>
  <w:style w:type="paragraph" w:styleId="NormalWeb">
    <w:name w:val="Normal (Web)"/>
    <w:basedOn w:val="Normal"/>
    <w:uiPriority w:val="99"/>
    <w:unhideWhenUsed/>
    <w:rsid w:val="007F1F28"/>
    <w:pPr>
      <w:spacing w:before="100" w:beforeAutospacing="1" w:after="100" w:afterAutospacing="1" w:line="240" w:lineRule="auto"/>
      <w:jc w:val="left"/>
    </w:pPr>
    <w:rPr>
      <w:rFonts w:eastAsia="Times New Roman"/>
      <w:szCs w:val="24"/>
      <w:lang w:eastAsia="tr-TR"/>
    </w:rPr>
  </w:style>
  <w:style w:type="character" w:styleId="YerTutucuMetni">
    <w:name w:val="Placeholder Text"/>
    <w:basedOn w:val="VarsaylanParagrafYazTipi"/>
    <w:uiPriority w:val="99"/>
    <w:semiHidden/>
    <w:rsid w:val="00B91658"/>
    <w:rPr>
      <w:color w:val="808080"/>
    </w:rPr>
  </w:style>
  <w:style w:type="character" w:styleId="Kpr">
    <w:name w:val="Hyperlink"/>
    <w:basedOn w:val="VarsaylanParagrafYazTipi"/>
    <w:uiPriority w:val="99"/>
    <w:unhideWhenUsed/>
    <w:rsid w:val="00623CEC"/>
    <w:rPr>
      <w:color w:val="0563C1" w:themeColor="hyperlink"/>
      <w:u w:val="single"/>
    </w:rPr>
  </w:style>
  <w:style w:type="character" w:styleId="zmlenmeyenBahsetme">
    <w:name w:val="Unresolved Mention"/>
    <w:basedOn w:val="VarsaylanParagrafYazTipi"/>
    <w:uiPriority w:val="99"/>
    <w:semiHidden/>
    <w:unhideWhenUsed/>
    <w:rsid w:val="00623CEC"/>
    <w:rPr>
      <w:color w:val="605E5C"/>
      <w:shd w:val="clear" w:color="auto" w:fill="E1DFDD"/>
    </w:rPr>
  </w:style>
  <w:style w:type="character" w:styleId="zlenenKpr">
    <w:name w:val="FollowedHyperlink"/>
    <w:basedOn w:val="VarsaylanParagrafYazTipi"/>
    <w:uiPriority w:val="99"/>
    <w:semiHidden/>
    <w:unhideWhenUsed/>
    <w:rsid w:val="00623CEC"/>
    <w:rPr>
      <w:color w:val="954F72" w:themeColor="followedHyperlink"/>
      <w:u w:val="single"/>
    </w:rPr>
  </w:style>
  <w:style w:type="paragraph" w:styleId="Dzeltme">
    <w:name w:val="Revision"/>
    <w:hidden/>
    <w:uiPriority w:val="99"/>
    <w:semiHidden/>
    <w:rsid w:val="002C2E21"/>
    <w:pPr>
      <w:spacing w:after="0" w:line="240" w:lineRule="auto"/>
    </w:pPr>
    <w:rPr>
      <w:rFonts w:ascii="Times New Roman" w:hAnsi="Times New Roman" w:cs="Times New Roman"/>
      <w:sz w:val="24"/>
    </w:rPr>
  </w:style>
  <w:style w:type="paragraph" w:styleId="Kaynaka">
    <w:name w:val="Bibliography"/>
    <w:basedOn w:val="Normal"/>
    <w:next w:val="Normal"/>
    <w:uiPriority w:val="37"/>
    <w:unhideWhenUsed/>
    <w:rsid w:val="00B64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4538">
      <w:bodyDiv w:val="1"/>
      <w:marLeft w:val="0"/>
      <w:marRight w:val="0"/>
      <w:marTop w:val="0"/>
      <w:marBottom w:val="0"/>
      <w:divBdr>
        <w:top w:val="none" w:sz="0" w:space="0" w:color="auto"/>
        <w:left w:val="none" w:sz="0" w:space="0" w:color="auto"/>
        <w:bottom w:val="none" w:sz="0" w:space="0" w:color="auto"/>
        <w:right w:val="none" w:sz="0" w:space="0" w:color="auto"/>
      </w:divBdr>
    </w:div>
    <w:div w:id="316880235">
      <w:bodyDiv w:val="1"/>
      <w:marLeft w:val="0"/>
      <w:marRight w:val="0"/>
      <w:marTop w:val="0"/>
      <w:marBottom w:val="0"/>
      <w:divBdr>
        <w:top w:val="none" w:sz="0" w:space="0" w:color="auto"/>
        <w:left w:val="none" w:sz="0" w:space="0" w:color="auto"/>
        <w:bottom w:val="none" w:sz="0" w:space="0" w:color="auto"/>
        <w:right w:val="none" w:sz="0" w:space="0" w:color="auto"/>
      </w:divBdr>
    </w:div>
    <w:div w:id="406419167">
      <w:bodyDiv w:val="1"/>
      <w:marLeft w:val="0"/>
      <w:marRight w:val="0"/>
      <w:marTop w:val="0"/>
      <w:marBottom w:val="0"/>
      <w:divBdr>
        <w:top w:val="none" w:sz="0" w:space="0" w:color="auto"/>
        <w:left w:val="none" w:sz="0" w:space="0" w:color="auto"/>
        <w:bottom w:val="none" w:sz="0" w:space="0" w:color="auto"/>
        <w:right w:val="none" w:sz="0" w:space="0" w:color="auto"/>
      </w:divBdr>
    </w:div>
    <w:div w:id="609047595">
      <w:bodyDiv w:val="1"/>
      <w:marLeft w:val="0"/>
      <w:marRight w:val="0"/>
      <w:marTop w:val="0"/>
      <w:marBottom w:val="0"/>
      <w:divBdr>
        <w:top w:val="none" w:sz="0" w:space="0" w:color="auto"/>
        <w:left w:val="none" w:sz="0" w:space="0" w:color="auto"/>
        <w:bottom w:val="none" w:sz="0" w:space="0" w:color="auto"/>
        <w:right w:val="none" w:sz="0" w:space="0" w:color="auto"/>
      </w:divBdr>
      <w:divsChild>
        <w:div w:id="494033567">
          <w:marLeft w:val="0"/>
          <w:marRight w:val="0"/>
          <w:marTop w:val="0"/>
          <w:marBottom w:val="0"/>
          <w:divBdr>
            <w:top w:val="none" w:sz="0" w:space="0" w:color="auto"/>
            <w:left w:val="none" w:sz="0" w:space="0" w:color="auto"/>
            <w:bottom w:val="none" w:sz="0" w:space="0" w:color="auto"/>
            <w:right w:val="none" w:sz="0" w:space="0" w:color="auto"/>
          </w:divBdr>
          <w:divsChild>
            <w:div w:id="1166747629">
              <w:marLeft w:val="0"/>
              <w:marRight w:val="0"/>
              <w:marTop w:val="0"/>
              <w:marBottom w:val="0"/>
              <w:divBdr>
                <w:top w:val="none" w:sz="0" w:space="0" w:color="auto"/>
                <w:left w:val="none" w:sz="0" w:space="0" w:color="auto"/>
                <w:bottom w:val="none" w:sz="0" w:space="0" w:color="auto"/>
                <w:right w:val="none" w:sz="0" w:space="0" w:color="auto"/>
              </w:divBdr>
            </w:div>
            <w:div w:id="1322074689">
              <w:marLeft w:val="0"/>
              <w:marRight w:val="0"/>
              <w:marTop w:val="0"/>
              <w:marBottom w:val="0"/>
              <w:divBdr>
                <w:top w:val="none" w:sz="0" w:space="0" w:color="auto"/>
                <w:left w:val="none" w:sz="0" w:space="0" w:color="auto"/>
                <w:bottom w:val="none" w:sz="0" w:space="0" w:color="auto"/>
                <w:right w:val="none" w:sz="0" w:space="0" w:color="auto"/>
              </w:divBdr>
            </w:div>
            <w:div w:id="1685937084">
              <w:marLeft w:val="0"/>
              <w:marRight w:val="0"/>
              <w:marTop w:val="0"/>
              <w:marBottom w:val="0"/>
              <w:divBdr>
                <w:top w:val="none" w:sz="0" w:space="0" w:color="auto"/>
                <w:left w:val="none" w:sz="0" w:space="0" w:color="auto"/>
                <w:bottom w:val="none" w:sz="0" w:space="0" w:color="auto"/>
                <w:right w:val="none" w:sz="0" w:space="0" w:color="auto"/>
              </w:divBdr>
            </w:div>
            <w:div w:id="1483620717">
              <w:marLeft w:val="0"/>
              <w:marRight w:val="0"/>
              <w:marTop w:val="0"/>
              <w:marBottom w:val="0"/>
              <w:divBdr>
                <w:top w:val="none" w:sz="0" w:space="0" w:color="auto"/>
                <w:left w:val="none" w:sz="0" w:space="0" w:color="auto"/>
                <w:bottom w:val="none" w:sz="0" w:space="0" w:color="auto"/>
                <w:right w:val="none" w:sz="0" w:space="0" w:color="auto"/>
              </w:divBdr>
            </w:div>
            <w:div w:id="2063819704">
              <w:marLeft w:val="0"/>
              <w:marRight w:val="0"/>
              <w:marTop w:val="0"/>
              <w:marBottom w:val="0"/>
              <w:divBdr>
                <w:top w:val="none" w:sz="0" w:space="0" w:color="auto"/>
                <w:left w:val="none" w:sz="0" w:space="0" w:color="auto"/>
                <w:bottom w:val="none" w:sz="0" w:space="0" w:color="auto"/>
                <w:right w:val="none" w:sz="0" w:space="0" w:color="auto"/>
              </w:divBdr>
            </w:div>
            <w:div w:id="925188754">
              <w:marLeft w:val="0"/>
              <w:marRight w:val="0"/>
              <w:marTop w:val="0"/>
              <w:marBottom w:val="0"/>
              <w:divBdr>
                <w:top w:val="none" w:sz="0" w:space="0" w:color="auto"/>
                <w:left w:val="none" w:sz="0" w:space="0" w:color="auto"/>
                <w:bottom w:val="none" w:sz="0" w:space="0" w:color="auto"/>
                <w:right w:val="none" w:sz="0" w:space="0" w:color="auto"/>
              </w:divBdr>
            </w:div>
            <w:div w:id="1836069477">
              <w:marLeft w:val="0"/>
              <w:marRight w:val="0"/>
              <w:marTop w:val="0"/>
              <w:marBottom w:val="0"/>
              <w:divBdr>
                <w:top w:val="none" w:sz="0" w:space="0" w:color="auto"/>
                <w:left w:val="none" w:sz="0" w:space="0" w:color="auto"/>
                <w:bottom w:val="none" w:sz="0" w:space="0" w:color="auto"/>
                <w:right w:val="none" w:sz="0" w:space="0" w:color="auto"/>
              </w:divBdr>
            </w:div>
            <w:div w:id="1437018683">
              <w:marLeft w:val="0"/>
              <w:marRight w:val="0"/>
              <w:marTop w:val="0"/>
              <w:marBottom w:val="0"/>
              <w:divBdr>
                <w:top w:val="none" w:sz="0" w:space="0" w:color="auto"/>
                <w:left w:val="none" w:sz="0" w:space="0" w:color="auto"/>
                <w:bottom w:val="none" w:sz="0" w:space="0" w:color="auto"/>
                <w:right w:val="none" w:sz="0" w:space="0" w:color="auto"/>
              </w:divBdr>
            </w:div>
            <w:div w:id="828714644">
              <w:marLeft w:val="0"/>
              <w:marRight w:val="0"/>
              <w:marTop w:val="0"/>
              <w:marBottom w:val="0"/>
              <w:divBdr>
                <w:top w:val="none" w:sz="0" w:space="0" w:color="auto"/>
                <w:left w:val="none" w:sz="0" w:space="0" w:color="auto"/>
                <w:bottom w:val="none" w:sz="0" w:space="0" w:color="auto"/>
                <w:right w:val="none" w:sz="0" w:space="0" w:color="auto"/>
              </w:divBdr>
            </w:div>
            <w:div w:id="2135830276">
              <w:marLeft w:val="0"/>
              <w:marRight w:val="0"/>
              <w:marTop w:val="0"/>
              <w:marBottom w:val="0"/>
              <w:divBdr>
                <w:top w:val="none" w:sz="0" w:space="0" w:color="auto"/>
                <w:left w:val="none" w:sz="0" w:space="0" w:color="auto"/>
                <w:bottom w:val="none" w:sz="0" w:space="0" w:color="auto"/>
                <w:right w:val="none" w:sz="0" w:space="0" w:color="auto"/>
              </w:divBdr>
            </w:div>
            <w:div w:id="849373390">
              <w:marLeft w:val="0"/>
              <w:marRight w:val="0"/>
              <w:marTop w:val="0"/>
              <w:marBottom w:val="0"/>
              <w:divBdr>
                <w:top w:val="none" w:sz="0" w:space="0" w:color="auto"/>
                <w:left w:val="none" w:sz="0" w:space="0" w:color="auto"/>
                <w:bottom w:val="none" w:sz="0" w:space="0" w:color="auto"/>
                <w:right w:val="none" w:sz="0" w:space="0" w:color="auto"/>
              </w:divBdr>
            </w:div>
            <w:div w:id="1224368057">
              <w:marLeft w:val="0"/>
              <w:marRight w:val="0"/>
              <w:marTop w:val="0"/>
              <w:marBottom w:val="0"/>
              <w:divBdr>
                <w:top w:val="none" w:sz="0" w:space="0" w:color="auto"/>
                <w:left w:val="none" w:sz="0" w:space="0" w:color="auto"/>
                <w:bottom w:val="none" w:sz="0" w:space="0" w:color="auto"/>
                <w:right w:val="none" w:sz="0" w:space="0" w:color="auto"/>
              </w:divBdr>
            </w:div>
            <w:div w:id="1450007045">
              <w:marLeft w:val="0"/>
              <w:marRight w:val="0"/>
              <w:marTop w:val="0"/>
              <w:marBottom w:val="0"/>
              <w:divBdr>
                <w:top w:val="none" w:sz="0" w:space="0" w:color="auto"/>
                <w:left w:val="none" w:sz="0" w:space="0" w:color="auto"/>
                <w:bottom w:val="none" w:sz="0" w:space="0" w:color="auto"/>
                <w:right w:val="none" w:sz="0" w:space="0" w:color="auto"/>
              </w:divBdr>
            </w:div>
            <w:div w:id="86269675">
              <w:marLeft w:val="0"/>
              <w:marRight w:val="0"/>
              <w:marTop w:val="0"/>
              <w:marBottom w:val="0"/>
              <w:divBdr>
                <w:top w:val="none" w:sz="0" w:space="0" w:color="auto"/>
                <w:left w:val="none" w:sz="0" w:space="0" w:color="auto"/>
                <w:bottom w:val="none" w:sz="0" w:space="0" w:color="auto"/>
                <w:right w:val="none" w:sz="0" w:space="0" w:color="auto"/>
              </w:divBdr>
            </w:div>
            <w:div w:id="40980121">
              <w:marLeft w:val="0"/>
              <w:marRight w:val="0"/>
              <w:marTop w:val="0"/>
              <w:marBottom w:val="0"/>
              <w:divBdr>
                <w:top w:val="none" w:sz="0" w:space="0" w:color="auto"/>
                <w:left w:val="none" w:sz="0" w:space="0" w:color="auto"/>
                <w:bottom w:val="none" w:sz="0" w:space="0" w:color="auto"/>
                <w:right w:val="none" w:sz="0" w:space="0" w:color="auto"/>
              </w:divBdr>
            </w:div>
            <w:div w:id="1563565514">
              <w:marLeft w:val="0"/>
              <w:marRight w:val="0"/>
              <w:marTop w:val="0"/>
              <w:marBottom w:val="0"/>
              <w:divBdr>
                <w:top w:val="none" w:sz="0" w:space="0" w:color="auto"/>
                <w:left w:val="none" w:sz="0" w:space="0" w:color="auto"/>
                <w:bottom w:val="none" w:sz="0" w:space="0" w:color="auto"/>
                <w:right w:val="none" w:sz="0" w:space="0" w:color="auto"/>
              </w:divBdr>
            </w:div>
            <w:div w:id="1729380689">
              <w:marLeft w:val="0"/>
              <w:marRight w:val="0"/>
              <w:marTop w:val="0"/>
              <w:marBottom w:val="0"/>
              <w:divBdr>
                <w:top w:val="none" w:sz="0" w:space="0" w:color="auto"/>
                <w:left w:val="none" w:sz="0" w:space="0" w:color="auto"/>
                <w:bottom w:val="none" w:sz="0" w:space="0" w:color="auto"/>
                <w:right w:val="none" w:sz="0" w:space="0" w:color="auto"/>
              </w:divBdr>
            </w:div>
            <w:div w:id="1736470370">
              <w:marLeft w:val="0"/>
              <w:marRight w:val="0"/>
              <w:marTop w:val="0"/>
              <w:marBottom w:val="0"/>
              <w:divBdr>
                <w:top w:val="none" w:sz="0" w:space="0" w:color="auto"/>
                <w:left w:val="none" w:sz="0" w:space="0" w:color="auto"/>
                <w:bottom w:val="none" w:sz="0" w:space="0" w:color="auto"/>
                <w:right w:val="none" w:sz="0" w:space="0" w:color="auto"/>
              </w:divBdr>
            </w:div>
            <w:div w:id="965544425">
              <w:marLeft w:val="0"/>
              <w:marRight w:val="0"/>
              <w:marTop w:val="0"/>
              <w:marBottom w:val="0"/>
              <w:divBdr>
                <w:top w:val="none" w:sz="0" w:space="0" w:color="auto"/>
                <w:left w:val="none" w:sz="0" w:space="0" w:color="auto"/>
                <w:bottom w:val="none" w:sz="0" w:space="0" w:color="auto"/>
                <w:right w:val="none" w:sz="0" w:space="0" w:color="auto"/>
              </w:divBdr>
            </w:div>
            <w:div w:id="977413173">
              <w:marLeft w:val="0"/>
              <w:marRight w:val="0"/>
              <w:marTop w:val="0"/>
              <w:marBottom w:val="0"/>
              <w:divBdr>
                <w:top w:val="none" w:sz="0" w:space="0" w:color="auto"/>
                <w:left w:val="none" w:sz="0" w:space="0" w:color="auto"/>
                <w:bottom w:val="none" w:sz="0" w:space="0" w:color="auto"/>
                <w:right w:val="none" w:sz="0" w:space="0" w:color="auto"/>
              </w:divBdr>
            </w:div>
            <w:div w:id="132218221">
              <w:marLeft w:val="0"/>
              <w:marRight w:val="0"/>
              <w:marTop w:val="0"/>
              <w:marBottom w:val="0"/>
              <w:divBdr>
                <w:top w:val="none" w:sz="0" w:space="0" w:color="auto"/>
                <w:left w:val="none" w:sz="0" w:space="0" w:color="auto"/>
                <w:bottom w:val="none" w:sz="0" w:space="0" w:color="auto"/>
                <w:right w:val="none" w:sz="0" w:space="0" w:color="auto"/>
              </w:divBdr>
            </w:div>
            <w:div w:id="1641224594">
              <w:marLeft w:val="0"/>
              <w:marRight w:val="0"/>
              <w:marTop w:val="0"/>
              <w:marBottom w:val="0"/>
              <w:divBdr>
                <w:top w:val="none" w:sz="0" w:space="0" w:color="auto"/>
                <w:left w:val="none" w:sz="0" w:space="0" w:color="auto"/>
                <w:bottom w:val="none" w:sz="0" w:space="0" w:color="auto"/>
                <w:right w:val="none" w:sz="0" w:space="0" w:color="auto"/>
              </w:divBdr>
            </w:div>
            <w:div w:id="68894667">
              <w:marLeft w:val="0"/>
              <w:marRight w:val="0"/>
              <w:marTop w:val="0"/>
              <w:marBottom w:val="0"/>
              <w:divBdr>
                <w:top w:val="none" w:sz="0" w:space="0" w:color="auto"/>
                <w:left w:val="none" w:sz="0" w:space="0" w:color="auto"/>
                <w:bottom w:val="none" w:sz="0" w:space="0" w:color="auto"/>
                <w:right w:val="none" w:sz="0" w:space="0" w:color="auto"/>
              </w:divBdr>
            </w:div>
            <w:div w:id="1636331785">
              <w:marLeft w:val="0"/>
              <w:marRight w:val="0"/>
              <w:marTop w:val="0"/>
              <w:marBottom w:val="0"/>
              <w:divBdr>
                <w:top w:val="none" w:sz="0" w:space="0" w:color="auto"/>
                <w:left w:val="none" w:sz="0" w:space="0" w:color="auto"/>
                <w:bottom w:val="none" w:sz="0" w:space="0" w:color="auto"/>
                <w:right w:val="none" w:sz="0" w:space="0" w:color="auto"/>
              </w:divBdr>
            </w:div>
            <w:div w:id="468398815">
              <w:marLeft w:val="0"/>
              <w:marRight w:val="0"/>
              <w:marTop w:val="0"/>
              <w:marBottom w:val="0"/>
              <w:divBdr>
                <w:top w:val="none" w:sz="0" w:space="0" w:color="auto"/>
                <w:left w:val="none" w:sz="0" w:space="0" w:color="auto"/>
                <w:bottom w:val="none" w:sz="0" w:space="0" w:color="auto"/>
                <w:right w:val="none" w:sz="0" w:space="0" w:color="auto"/>
              </w:divBdr>
            </w:div>
            <w:div w:id="581917801">
              <w:marLeft w:val="0"/>
              <w:marRight w:val="0"/>
              <w:marTop w:val="0"/>
              <w:marBottom w:val="0"/>
              <w:divBdr>
                <w:top w:val="none" w:sz="0" w:space="0" w:color="auto"/>
                <w:left w:val="none" w:sz="0" w:space="0" w:color="auto"/>
                <w:bottom w:val="none" w:sz="0" w:space="0" w:color="auto"/>
                <w:right w:val="none" w:sz="0" w:space="0" w:color="auto"/>
              </w:divBdr>
            </w:div>
            <w:div w:id="1585450000">
              <w:marLeft w:val="0"/>
              <w:marRight w:val="0"/>
              <w:marTop w:val="0"/>
              <w:marBottom w:val="0"/>
              <w:divBdr>
                <w:top w:val="none" w:sz="0" w:space="0" w:color="auto"/>
                <w:left w:val="none" w:sz="0" w:space="0" w:color="auto"/>
                <w:bottom w:val="none" w:sz="0" w:space="0" w:color="auto"/>
                <w:right w:val="none" w:sz="0" w:space="0" w:color="auto"/>
              </w:divBdr>
            </w:div>
            <w:div w:id="1556546215">
              <w:marLeft w:val="0"/>
              <w:marRight w:val="0"/>
              <w:marTop w:val="0"/>
              <w:marBottom w:val="0"/>
              <w:divBdr>
                <w:top w:val="none" w:sz="0" w:space="0" w:color="auto"/>
                <w:left w:val="none" w:sz="0" w:space="0" w:color="auto"/>
                <w:bottom w:val="none" w:sz="0" w:space="0" w:color="auto"/>
                <w:right w:val="none" w:sz="0" w:space="0" w:color="auto"/>
              </w:divBdr>
            </w:div>
            <w:div w:id="1443063738">
              <w:marLeft w:val="0"/>
              <w:marRight w:val="0"/>
              <w:marTop w:val="0"/>
              <w:marBottom w:val="0"/>
              <w:divBdr>
                <w:top w:val="none" w:sz="0" w:space="0" w:color="auto"/>
                <w:left w:val="none" w:sz="0" w:space="0" w:color="auto"/>
                <w:bottom w:val="none" w:sz="0" w:space="0" w:color="auto"/>
                <w:right w:val="none" w:sz="0" w:space="0" w:color="auto"/>
              </w:divBdr>
            </w:div>
            <w:div w:id="1657219076">
              <w:marLeft w:val="0"/>
              <w:marRight w:val="0"/>
              <w:marTop w:val="0"/>
              <w:marBottom w:val="0"/>
              <w:divBdr>
                <w:top w:val="none" w:sz="0" w:space="0" w:color="auto"/>
                <w:left w:val="none" w:sz="0" w:space="0" w:color="auto"/>
                <w:bottom w:val="none" w:sz="0" w:space="0" w:color="auto"/>
                <w:right w:val="none" w:sz="0" w:space="0" w:color="auto"/>
              </w:divBdr>
            </w:div>
            <w:div w:id="961964341">
              <w:marLeft w:val="0"/>
              <w:marRight w:val="0"/>
              <w:marTop w:val="0"/>
              <w:marBottom w:val="0"/>
              <w:divBdr>
                <w:top w:val="none" w:sz="0" w:space="0" w:color="auto"/>
                <w:left w:val="none" w:sz="0" w:space="0" w:color="auto"/>
                <w:bottom w:val="none" w:sz="0" w:space="0" w:color="auto"/>
                <w:right w:val="none" w:sz="0" w:space="0" w:color="auto"/>
              </w:divBdr>
            </w:div>
            <w:div w:id="807479133">
              <w:marLeft w:val="0"/>
              <w:marRight w:val="0"/>
              <w:marTop w:val="0"/>
              <w:marBottom w:val="0"/>
              <w:divBdr>
                <w:top w:val="none" w:sz="0" w:space="0" w:color="auto"/>
                <w:left w:val="none" w:sz="0" w:space="0" w:color="auto"/>
                <w:bottom w:val="none" w:sz="0" w:space="0" w:color="auto"/>
                <w:right w:val="none" w:sz="0" w:space="0" w:color="auto"/>
              </w:divBdr>
            </w:div>
            <w:div w:id="892425407">
              <w:marLeft w:val="0"/>
              <w:marRight w:val="0"/>
              <w:marTop w:val="0"/>
              <w:marBottom w:val="0"/>
              <w:divBdr>
                <w:top w:val="none" w:sz="0" w:space="0" w:color="auto"/>
                <w:left w:val="none" w:sz="0" w:space="0" w:color="auto"/>
                <w:bottom w:val="none" w:sz="0" w:space="0" w:color="auto"/>
                <w:right w:val="none" w:sz="0" w:space="0" w:color="auto"/>
              </w:divBdr>
            </w:div>
            <w:div w:id="1319117054">
              <w:marLeft w:val="0"/>
              <w:marRight w:val="0"/>
              <w:marTop w:val="0"/>
              <w:marBottom w:val="0"/>
              <w:divBdr>
                <w:top w:val="none" w:sz="0" w:space="0" w:color="auto"/>
                <w:left w:val="none" w:sz="0" w:space="0" w:color="auto"/>
                <w:bottom w:val="none" w:sz="0" w:space="0" w:color="auto"/>
                <w:right w:val="none" w:sz="0" w:space="0" w:color="auto"/>
              </w:divBdr>
            </w:div>
            <w:div w:id="1210334950">
              <w:marLeft w:val="0"/>
              <w:marRight w:val="0"/>
              <w:marTop w:val="0"/>
              <w:marBottom w:val="0"/>
              <w:divBdr>
                <w:top w:val="none" w:sz="0" w:space="0" w:color="auto"/>
                <w:left w:val="none" w:sz="0" w:space="0" w:color="auto"/>
                <w:bottom w:val="none" w:sz="0" w:space="0" w:color="auto"/>
                <w:right w:val="none" w:sz="0" w:space="0" w:color="auto"/>
              </w:divBdr>
            </w:div>
            <w:div w:id="589509817">
              <w:marLeft w:val="0"/>
              <w:marRight w:val="0"/>
              <w:marTop w:val="0"/>
              <w:marBottom w:val="0"/>
              <w:divBdr>
                <w:top w:val="none" w:sz="0" w:space="0" w:color="auto"/>
                <w:left w:val="none" w:sz="0" w:space="0" w:color="auto"/>
                <w:bottom w:val="none" w:sz="0" w:space="0" w:color="auto"/>
                <w:right w:val="none" w:sz="0" w:space="0" w:color="auto"/>
              </w:divBdr>
            </w:div>
            <w:div w:id="597450257">
              <w:marLeft w:val="0"/>
              <w:marRight w:val="0"/>
              <w:marTop w:val="0"/>
              <w:marBottom w:val="0"/>
              <w:divBdr>
                <w:top w:val="none" w:sz="0" w:space="0" w:color="auto"/>
                <w:left w:val="none" w:sz="0" w:space="0" w:color="auto"/>
                <w:bottom w:val="none" w:sz="0" w:space="0" w:color="auto"/>
                <w:right w:val="none" w:sz="0" w:space="0" w:color="auto"/>
              </w:divBdr>
            </w:div>
            <w:div w:id="1150177167">
              <w:marLeft w:val="0"/>
              <w:marRight w:val="0"/>
              <w:marTop w:val="0"/>
              <w:marBottom w:val="0"/>
              <w:divBdr>
                <w:top w:val="none" w:sz="0" w:space="0" w:color="auto"/>
                <w:left w:val="none" w:sz="0" w:space="0" w:color="auto"/>
                <w:bottom w:val="none" w:sz="0" w:space="0" w:color="auto"/>
                <w:right w:val="none" w:sz="0" w:space="0" w:color="auto"/>
              </w:divBdr>
            </w:div>
            <w:div w:id="1013997629">
              <w:marLeft w:val="0"/>
              <w:marRight w:val="0"/>
              <w:marTop w:val="0"/>
              <w:marBottom w:val="0"/>
              <w:divBdr>
                <w:top w:val="none" w:sz="0" w:space="0" w:color="auto"/>
                <w:left w:val="none" w:sz="0" w:space="0" w:color="auto"/>
                <w:bottom w:val="none" w:sz="0" w:space="0" w:color="auto"/>
                <w:right w:val="none" w:sz="0" w:space="0" w:color="auto"/>
              </w:divBdr>
            </w:div>
            <w:div w:id="600382023">
              <w:marLeft w:val="0"/>
              <w:marRight w:val="0"/>
              <w:marTop w:val="0"/>
              <w:marBottom w:val="0"/>
              <w:divBdr>
                <w:top w:val="none" w:sz="0" w:space="0" w:color="auto"/>
                <w:left w:val="none" w:sz="0" w:space="0" w:color="auto"/>
                <w:bottom w:val="none" w:sz="0" w:space="0" w:color="auto"/>
                <w:right w:val="none" w:sz="0" w:space="0" w:color="auto"/>
              </w:divBdr>
            </w:div>
            <w:div w:id="413013420">
              <w:marLeft w:val="0"/>
              <w:marRight w:val="0"/>
              <w:marTop w:val="0"/>
              <w:marBottom w:val="0"/>
              <w:divBdr>
                <w:top w:val="none" w:sz="0" w:space="0" w:color="auto"/>
                <w:left w:val="none" w:sz="0" w:space="0" w:color="auto"/>
                <w:bottom w:val="none" w:sz="0" w:space="0" w:color="auto"/>
                <w:right w:val="none" w:sz="0" w:space="0" w:color="auto"/>
              </w:divBdr>
            </w:div>
            <w:div w:id="2048992115">
              <w:marLeft w:val="0"/>
              <w:marRight w:val="0"/>
              <w:marTop w:val="0"/>
              <w:marBottom w:val="0"/>
              <w:divBdr>
                <w:top w:val="none" w:sz="0" w:space="0" w:color="auto"/>
                <w:left w:val="none" w:sz="0" w:space="0" w:color="auto"/>
                <w:bottom w:val="none" w:sz="0" w:space="0" w:color="auto"/>
                <w:right w:val="none" w:sz="0" w:space="0" w:color="auto"/>
              </w:divBdr>
            </w:div>
            <w:div w:id="313685179">
              <w:marLeft w:val="0"/>
              <w:marRight w:val="0"/>
              <w:marTop w:val="0"/>
              <w:marBottom w:val="0"/>
              <w:divBdr>
                <w:top w:val="none" w:sz="0" w:space="0" w:color="auto"/>
                <w:left w:val="none" w:sz="0" w:space="0" w:color="auto"/>
                <w:bottom w:val="none" w:sz="0" w:space="0" w:color="auto"/>
                <w:right w:val="none" w:sz="0" w:space="0" w:color="auto"/>
              </w:divBdr>
            </w:div>
            <w:div w:id="1445156565">
              <w:marLeft w:val="0"/>
              <w:marRight w:val="0"/>
              <w:marTop w:val="0"/>
              <w:marBottom w:val="0"/>
              <w:divBdr>
                <w:top w:val="none" w:sz="0" w:space="0" w:color="auto"/>
                <w:left w:val="none" w:sz="0" w:space="0" w:color="auto"/>
                <w:bottom w:val="none" w:sz="0" w:space="0" w:color="auto"/>
                <w:right w:val="none" w:sz="0" w:space="0" w:color="auto"/>
              </w:divBdr>
            </w:div>
            <w:div w:id="942304542">
              <w:marLeft w:val="0"/>
              <w:marRight w:val="0"/>
              <w:marTop w:val="0"/>
              <w:marBottom w:val="0"/>
              <w:divBdr>
                <w:top w:val="none" w:sz="0" w:space="0" w:color="auto"/>
                <w:left w:val="none" w:sz="0" w:space="0" w:color="auto"/>
                <w:bottom w:val="none" w:sz="0" w:space="0" w:color="auto"/>
                <w:right w:val="none" w:sz="0" w:space="0" w:color="auto"/>
              </w:divBdr>
            </w:div>
            <w:div w:id="859394833">
              <w:marLeft w:val="0"/>
              <w:marRight w:val="0"/>
              <w:marTop w:val="0"/>
              <w:marBottom w:val="0"/>
              <w:divBdr>
                <w:top w:val="none" w:sz="0" w:space="0" w:color="auto"/>
                <w:left w:val="none" w:sz="0" w:space="0" w:color="auto"/>
                <w:bottom w:val="none" w:sz="0" w:space="0" w:color="auto"/>
                <w:right w:val="none" w:sz="0" w:space="0" w:color="auto"/>
              </w:divBdr>
            </w:div>
            <w:div w:id="1116289949">
              <w:marLeft w:val="0"/>
              <w:marRight w:val="0"/>
              <w:marTop w:val="0"/>
              <w:marBottom w:val="0"/>
              <w:divBdr>
                <w:top w:val="none" w:sz="0" w:space="0" w:color="auto"/>
                <w:left w:val="none" w:sz="0" w:space="0" w:color="auto"/>
                <w:bottom w:val="none" w:sz="0" w:space="0" w:color="auto"/>
                <w:right w:val="none" w:sz="0" w:space="0" w:color="auto"/>
              </w:divBdr>
            </w:div>
            <w:div w:id="451705369">
              <w:marLeft w:val="0"/>
              <w:marRight w:val="0"/>
              <w:marTop w:val="0"/>
              <w:marBottom w:val="0"/>
              <w:divBdr>
                <w:top w:val="none" w:sz="0" w:space="0" w:color="auto"/>
                <w:left w:val="none" w:sz="0" w:space="0" w:color="auto"/>
                <w:bottom w:val="none" w:sz="0" w:space="0" w:color="auto"/>
                <w:right w:val="none" w:sz="0" w:space="0" w:color="auto"/>
              </w:divBdr>
            </w:div>
            <w:div w:id="1218324298">
              <w:marLeft w:val="0"/>
              <w:marRight w:val="0"/>
              <w:marTop w:val="0"/>
              <w:marBottom w:val="0"/>
              <w:divBdr>
                <w:top w:val="none" w:sz="0" w:space="0" w:color="auto"/>
                <w:left w:val="none" w:sz="0" w:space="0" w:color="auto"/>
                <w:bottom w:val="none" w:sz="0" w:space="0" w:color="auto"/>
                <w:right w:val="none" w:sz="0" w:space="0" w:color="auto"/>
              </w:divBdr>
            </w:div>
            <w:div w:id="1438986021">
              <w:marLeft w:val="0"/>
              <w:marRight w:val="0"/>
              <w:marTop w:val="0"/>
              <w:marBottom w:val="0"/>
              <w:divBdr>
                <w:top w:val="none" w:sz="0" w:space="0" w:color="auto"/>
                <w:left w:val="none" w:sz="0" w:space="0" w:color="auto"/>
                <w:bottom w:val="none" w:sz="0" w:space="0" w:color="auto"/>
                <w:right w:val="none" w:sz="0" w:space="0" w:color="auto"/>
              </w:divBdr>
            </w:div>
            <w:div w:id="1070692936">
              <w:marLeft w:val="0"/>
              <w:marRight w:val="0"/>
              <w:marTop w:val="0"/>
              <w:marBottom w:val="0"/>
              <w:divBdr>
                <w:top w:val="none" w:sz="0" w:space="0" w:color="auto"/>
                <w:left w:val="none" w:sz="0" w:space="0" w:color="auto"/>
                <w:bottom w:val="none" w:sz="0" w:space="0" w:color="auto"/>
                <w:right w:val="none" w:sz="0" w:space="0" w:color="auto"/>
              </w:divBdr>
            </w:div>
            <w:div w:id="1053695063">
              <w:marLeft w:val="0"/>
              <w:marRight w:val="0"/>
              <w:marTop w:val="0"/>
              <w:marBottom w:val="0"/>
              <w:divBdr>
                <w:top w:val="none" w:sz="0" w:space="0" w:color="auto"/>
                <w:left w:val="none" w:sz="0" w:space="0" w:color="auto"/>
                <w:bottom w:val="none" w:sz="0" w:space="0" w:color="auto"/>
                <w:right w:val="none" w:sz="0" w:space="0" w:color="auto"/>
              </w:divBdr>
            </w:div>
            <w:div w:id="1287157152">
              <w:marLeft w:val="0"/>
              <w:marRight w:val="0"/>
              <w:marTop w:val="0"/>
              <w:marBottom w:val="0"/>
              <w:divBdr>
                <w:top w:val="none" w:sz="0" w:space="0" w:color="auto"/>
                <w:left w:val="none" w:sz="0" w:space="0" w:color="auto"/>
                <w:bottom w:val="none" w:sz="0" w:space="0" w:color="auto"/>
                <w:right w:val="none" w:sz="0" w:space="0" w:color="auto"/>
              </w:divBdr>
            </w:div>
            <w:div w:id="741214565">
              <w:marLeft w:val="0"/>
              <w:marRight w:val="0"/>
              <w:marTop w:val="0"/>
              <w:marBottom w:val="0"/>
              <w:divBdr>
                <w:top w:val="none" w:sz="0" w:space="0" w:color="auto"/>
                <w:left w:val="none" w:sz="0" w:space="0" w:color="auto"/>
                <w:bottom w:val="none" w:sz="0" w:space="0" w:color="auto"/>
                <w:right w:val="none" w:sz="0" w:space="0" w:color="auto"/>
              </w:divBdr>
            </w:div>
            <w:div w:id="1770614546">
              <w:marLeft w:val="0"/>
              <w:marRight w:val="0"/>
              <w:marTop w:val="0"/>
              <w:marBottom w:val="0"/>
              <w:divBdr>
                <w:top w:val="none" w:sz="0" w:space="0" w:color="auto"/>
                <w:left w:val="none" w:sz="0" w:space="0" w:color="auto"/>
                <w:bottom w:val="none" w:sz="0" w:space="0" w:color="auto"/>
                <w:right w:val="none" w:sz="0" w:space="0" w:color="auto"/>
              </w:divBdr>
            </w:div>
            <w:div w:id="752511231">
              <w:marLeft w:val="0"/>
              <w:marRight w:val="0"/>
              <w:marTop w:val="0"/>
              <w:marBottom w:val="0"/>
              <w:divBdr>
                <w:top w:val="none" w:sz="0" w:space="0" w:color="auto"/>
                <w:left w:val="none" w:sz="0" w:space="0" w:color="auto"/>
                <w:bottom w:val="none" w:sz="0" w:space="0" w:color="auto"/>
                <w:right w:val="none" w:sz="0" w:space="0" w:color="auto"/>
              </w:divBdr>
            </w:div>
            <w:div w:id="653067736">
              <w:marLeft w:val="0"/>
              <w:marRight w:val="0"/>
              <w:marTop w:val="0"/>
              <w:marBottom w:val="0"/>
              <w:divBdr>
                <w:top w:val="none" w:sz="0" w:space="0" w:color="auto"/>
                <w:left w:val="none" w:sz="0" w:space="0" w:color="auto"/>
                <w:bottom w:val="none" w:sz="0" w:space="0" w:color="auto"/>
                <w:right w:val="none" w:sz="0" w:space="0" w:color="auto"/>
              </w:divBdr>
            </w:div>
            <w:div w:id="7538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849">
      <w:bodyDiv w:val="1"/>
      <w:marLeft w:val="0"/>
      <w:marRight w:val="0"/>
      <w:marTop w:val="0"/>
      <w:marBottom w:val="0"/>
      <w:divBdr>
        <w:top w:val="none" w:sz="0" w:space="0" w:color="auto"/>
        <w:left w:val="none" w:sz="0" w:space="0" w:color="auto"/>
        <w:bottom w:val="none" w:sz="0" w:space="0" w:color="auto"/>
        <w:right w:val="none" w:sz="0" w:space="0" w:color="auto"/>
      </w:divBdr>
    </w:div>
    <w:div w:id="658995919">
      <w:bodyDiv w:val="1"/>
      <w:marLeft w:val="0"/>
      <w:marRight w:val="0"/>
      <w:marTop w:val="0"/>
      <w:marBottom w:val="0"/>
      <w:divBdr>
        <w:top w:val="none" w:sz="0" w:space="0" w:color="auto"/>
        <w:left w:val="none" w:sz="0" w:space="0" w:color="auto"/>
        <w:bottom w:val="none" w:sz="0" w:space="0" w:color="auto"/>
        <w:right w:val="none" w:sz="0" w:space="0" w:color="auto"/>
      </w:divBdr>
    </w:div>
    <w:div w:id="721752183">
      <w:bodyDiv w:val="1"/>
      <w:marLeft w:val="0"/>
      <w:marRight w:val="0"/>
      <w:marTop w:val="0"/>
      <w:marBottom w:val="0"/>
      <w:divBdr>
        <w:top w:val="none" w:sz="0" w:space="0" w:color="auto"/>
        <w:left w:val="none" w:sz="0" w:space="0" w:color="auto"/>
        <w:bottom w:val="none" w:sz="0" w:space="0" w:color="auto"/>
        <w:right w:val="none" w:sz="0" w:space="0" w:color="auto"/>
      </w:divBdr>
    </w:div>
    <w:div w:id="757366008">
      <w:bodyDiv w:val="1"/>
      <w:marLeft w:val="0"/>
      <w:marRight w:val="0"/>
      <w:marTop w:val="0"/>
      <w:marBottom w:val="0"/>
      <w:divBdr>
        <w:top w:val="none" w:sz="0" w:space="0" w:color="auto"/>
        <w:left w:val="none" w:sz="0" w:space="0" w:color="auto"/>
        <w:bottom w:val="none" w:sz="0" w:space="0" w:color="auto"/>
        <w:right w:val="none" w:sz="0" w:space="0" w:color="auto"/>
      </w:divBdr>
    </w:div>
    <w:div w:id="766660521">
      <w:bodyDiv w:val="1"/>
      <w:marLeft w:val="0"/>
      <w:marRight w:val="0"/>
      <w:marTop w:val="0"/>
      <w:marBottom w:val="0"/>
      <w:divBdr>
        <w:top w:val="none" w:sz="0" w:space="0" w:color="auto"/>
        <w:left w:val="none" w:sz="0" w:space="0" w:color="auto"/>
        <w:bottom w:val="none" w:sz="0" w:space="0" w:color="auto"/>
        <w:right w:val="none" w:sz="0" w:space="0" w:color="auto"/>
      </w:divBdr>
    </w:div>
    <w:div w:id="772021118">
      <w:bodyDiv w:val="1"/>
      <w:marLeft w:val="0"/>
      <w:marRight w:val="0"/>
      <w:marTop w:val="0"/>
      <w:marBottom w:val="0"/>
      <w:divBdr>
        <w:top w:val="none" w:sz="0" w:space="0" w:color="auto"/>
        <w:left w:val="none" w:sz="0" w:space="0" w:color="auto"/>
        <w:bottom w:val="none" w:sz="0" w:space="0" w:color="auto"/>
        <w:right w:val="none" w:sz="0" w:space="0" w:color="auto"/>
      </w:divBdr>
    </w:div>
    <w:div w:id="838041273">
      <w:bodyDiv w:val="1"/>
      <w:marLeft w:val="0"/>
      <w:marRight w:val="0"/>
      <w:marTop w:val="0"/>
      <w:marBottom w:val="0"/>
      <w:divBdr>
        <w:top w:val="none" w:sz="0" w:space="0" w:color="auto"/>
        <w:left w:val="none" w:sz="0" w:space="0" w:color="auto"/>
        <w:bottom w:val="none" w:sz="0" w:space="0" w:color="auto"/>
        <w:right w:val="none" w:sz="0" w:space="0" w:color="auto"/>
      </w:divBdr>
      <w:divsChild>
        <w:div w:id="1578127904">
          <w:marLeft w:val="0"/>
          <w:marRight w:val="0"/>
          <w:marTop w:val="0"/>
          <w:marBottom w:val="0"/>
          <w:divBdr>
            <w:top w:val="none" w:sz="0" w:space="0" w:color="auto"/>
            <w:left w:val="none" w:sz="0" w:space="0" w:color="auto"/>
            <w:bottom w:val="none" w:sz="0" w:space="0" w:color="auto"/>
            <w:right w:val="none" w:sz="0" w:space="0" w:color="auto"/>
          </w:divBdr>
          <w:divsChild>
            <w:div w:id="1202592384">
              <w:marLeft w:val="0"/>
              <w:marRight w:val="0"/>
              <w:marTop w:val="0"/>
              <w:marBottom w:val="0"/>
              <w:divBdr>
                <w:top w:val="none" w:sz="0" w:space="0" w:color="auto"/>
                <w:left w:val="none" w:sz="0" w:space="0" w:color="auto"/>
                <w:bottom w:val="none" w:sz="0" w:space="0" w:color="auto"/>
                <w:right w:val="none" w:sz="0" w:space="0" w:color="auto"/>
              </w:divBdr>
            </w:div>
            <w:div w:id="943920642">
              <w:marLeft w:val="0"/>
              <w:marRight w:val="0"/>
              <w:marTop w:val="0"/>
              <w:marBottom w:val="0"/>
              <w:divBdr>
                <w:top w:val="none" w:sz="0" w:space="0" w:color="auto"/>
                <w:left w:val="none" w:sz="0" w:space="0" w:color="auto"/>
                <w:bottom w:val="none" w:sz="0" w:space="0" w:color="auto"/>
                <w:right w:val="none" w:sz="0" w:space="0" w:color="auto"/>
              </w:divBdr>
            </w:div>
            <w:div w:id="1252810681">
              <w:marLeft w:val="0"/>
              <w:marRight w:val="0"/>
              <w:marTop w:val="0"/>
              <w:marBottom w:val="0"/>
              <w:divBdr>
                <w:top w:val="none" w:sz="0" w:space="0" w:color="auto"/>
                <w:left w:val="none" w:sz="0" w:space="0" w:color="auto"/>
                <w:bottom w:val="none" w:sz="0" w:space="0" w:color="auto"/>
                <w:right w:val="none" w:sz="0" w:space="0" w:color="auto"/>
              </w:divBdr>
            </w:div>
            <w:div w:id="1641614345">
              <w:marLeft w:val="0"/>
              <w:marRight w:val="0"/>
              <w:marTop w:val="0"/>
              <w:marBottom w:val="0"/>
              <w:divBdr>
                <w:top w:val="none" w:sz="0" w:space="0" w:color="auto"/>
                <w:left w:val="none" w:sz="0" w:space="0" w:color="auto"/>
                <w:bottom w:val="none" w:sz="0" w:space="0" w:color="auto"/>
                <w:right w:val="none" w:sz="0" w:space="0" w:color="auto"/>
              </w:divBdr>
            </w:div>
            <w:div w:id="908732364">
              <w:marLeft w:val="0"/>
              <w:marRight w:val="0"/>
              <w:marTop w:val="0"/>
              <w:marBottom w:val="0"/>
              <w:divBdr>
                <w:top w:val="none" w:sz="0" w:space="0" w:color="auto"/>
                <w:left w:val="none" w:sz="0" w:space="0" w:color="auto"/>
                <w:bottom w:val="none" w:sz="0" w:space="0" w:color="auto"/>
                <w:right w:val="none" w:sz="0" w:space="0" w:color="auto"/>
              </w:divBdr>
            </w:div>
            <w:div w:id="1498884677">
              <w:marLeft w:val="0"/>
              <w:marRight w:val="0"/>
              <w:marTop w:val="0"/>
              <w:marBottom w:val="0"/>
              <w:divBdr>
                <w:top w:val="none" w:sz="0" w:space="0" w:color="auto"/>
                <w:left w:val="none" w:sz="0" w:space="0" w:color="auto"/>
                <w:bottom w:val="none" w:sz="0" w:space="0" w:color="auto"/>
                <w:right w:val="none" w:sz="0" w:space="0" w:color="auto"/>
              </w:divBdr>
            </w:div>
            <w:div w:id="665288213">
              <w:marLeft w:val="0"/>
              <w:marRight w:val="0"/>
              <w:marTop w:val="0"/>
              <w:marBottom w:val="0"/>
              <w:divBdr>
                <w:top w:val="none" w:sz="0" w:space="0" w:color="auto"/>
                <w:left w:val="none" w:sz="0" w:space="0" w:color="auto"/>
                <w:bottom w:val="none" w:sz="0" w:space="0" w:color="auto"/>
                <w:right w:val="none" w:sz="0" w:space="0" w:color="auto"/>
              </w:divBdr>
            </w:div>
            <w:div w:id="300619174">
              <w:marLeft w:val="0"/>
              <w:marRight w:val="0"/>
              <w:marTop w:val="0"/>
              <w:marBottom w:val="0"/>
              <w:divBdr>
                <w:top w:val="none" w:sz="0" w:space="0" w:color="auto"/>
                <w:left w:val="none" w:sz="0" w:space="0" w:color="auto"/>
                <w:bottom w:val="none" w:sz="0" w:space="0" w:color="auto"/>
                <w:right w:val="none" w:sz="0" w:space="0" w:color="auto"/>
              </w:divBdr>
            </w:div>
            <w:div w:id="427233773">
              <w:marLeft w:val="0"/>
              <w:marRight w:val="0"/>
              <w:marTop w:val="0"/>
              <w:marBottom w:val="0"/>
              <w:divBdr>
                <w:top w:val="none" w:sz="0" w:space="0" w:color="auto"/>
                <w:left w:val="none" w:sz="0" w:space="0" w:color="auto"/>
                <w:bottom w:val="none" w:sz="0" w:space="0" w:color="auto"/>
                <w:right w:val="none" w:sz="0" w:space="0" w:color="auto"/>
              </w:divBdr>
            </w:div>
            <w:div w:id="894970962">
              <w:marLeft w:val="0"/>
              <w:marRight w:val="0"/>
              <w:marTop w:val="0"/>
              <w:marBottom w:val="0"/>
              <w:divBdr>
                <w:top w:val="none" w:sz="0" w:space="0" w:color="auto"/>
                <w:left w:val="none" w:sz="0" w:space="0" w:color="auto"/>
                <w:bottom w:val="none" w:sz="0" w:space="0" w:color="auto"/>
                <w:right w:val="none" w:sz="0" w:space="0" w:color="auto"/>
              </w:divBdr>
            </w:div>
            <w:div w:id="1235511649">
              <w:marLeft w:val="0"/>
              <w:marRight w:val="0"/>
              <w:marTop w:val="0"/>
              <w:marBottom w:val="0"/>
              <w:divBdr>
                <w:top w:val="none" w:sz="0" w:space="0" w:color="auto"/>
                <w:left w:val="none" w:sz="0" w:space="0" w:color="auto"/>
                <w:bottom w:val="none" w:sz="0" w:space="0" w:color="auto"/>
                <w:right w:val="none" w:sz="0" w:space="0" w:color="auto"/>
              </w:divBdr>
            </w:div>
            <w:div w:id="1555039608">
              <w:marLeft w:val="0"/>
              <w:marRight w:val="0"/>
              <w:marTop w:val="0"/>
              <w:marBottom w:val="0"/>
              <w:divBdr>
                <w:top w:val="none" w:sz="0" w:space="0" w:color="auto"/>
                <w:left w:val="none" w:sz="0" w:space="0" w:color="auto"/>
                <w:bottom w:val="none" w:sz="0" w:space="0" w:color="auto"/>
                <w:right w:val="none" w:sz="0" w:space="0" w:color="auto"/>
              </w:divBdr>
            </w:div>
            <w:div w:id="1303658697">
              <w:marLeft w:val="0"/>
              <w:marRight w:val="0"/>
              <w:marTop w:val="0"/>
              <w:marBottom w:val="0"/>
              <w:divBdr>
                <w:top w:val="none" w:sz="0" w:space="0" w:color="auto"/>
                <w:left w:val="none" w:sz="0" w:space="0" w:color="auto"/>
                <w:bottom w:val="none" w:sz="0" w:space="0" w:color="auto"/>
                <w:right w:val="none" w:sz="0" w:space="0" w:color="auto"/>
              </w:divBdr>
            </w:div>
            <w:div w:id="1895240562">
              <w:marLeft w:val="0"/>
              <w:marRight w:val="0"/>
              <w:marTop w:val="0"/>
              <w:marBottom w:val="0"/>
              <w:divBdr>
                <w:top w:val="none" w:sz="0" w:space="0" w:color="auto"/>
                <w:left w:val="none" w:sz="0" w:space="0" w:color="auto"/>
                <w:bottom w:val="none" w:sz="0" w:space="0" w:color="auto"/>
                <w:right w:val="none" w:sz="0" w:space="0" w:color="auto"/>
              </w:divBdr>
            </w:div>
            <w:div w:id="196549990">
              <w:marLeft w:val="0"/>
              <w:marRight w:val="0"/>
              <w:marTop w:val="0"/>
              <w:marBottom w:val="0"/>
              <w:divBdr>
                <w:top w:val="none" w:sz="0" w:space="0" w:color="auto"/>
                <w:left w:val="none" w:sz="0" w:space="0" w:color="auto"/>
                <w:bottom w:val="none" w:sz="0" w:space="0" w:color="auto"/>
                <w:right w:val="none" w:sz="0" w:space="0" w:color="auto"/>
              </w:divBdr>
            </w:div>
            <w:div w:id="1751922578">
              <w:marLeft w:val="0"/>
              <w:marRight w:val="0"/>
              <w:marTop w:val="0"/>
              <w:marBottom w:val="0"/>
              <w:divBdr>
                <w:top w:val="none" w:sz="0" w:space="0" w:color="auto"/>
                <w:left w:val="none" w:sz="0" w:space="0" w:color="auto"/>
                <w:bottom w:val="none" w:sz="0" w:space="0" w:color="auto"/>
                <w:right w:val="none" w:sz="0" w:space="0" w:color="auto"/>
              </w:divBdr>
            </w:div>
            <w:div w:id="1775130342">
              <w:marLeft w:val="0"/>
              <w:marRight w:val="0"/>
              <w:marTop w:val="0"/>
              <w:marBottom w:val="0"/>
              <w:divBdr>
                <w:top w:val="none" w:sz="0" w:space="0" w:color="auto"/>
                <w:left w:val="none" w:sz="0" w:space="0" w:color="auto"/>
                <w:bottom w:val="none" w:sz="0" w:space="0" w:color="auto"/>
                <w:right w:val="none" w:sz="0" w:space="0" w:color="auto"/>
              </w:divBdr>
            </w:div>
            <w:div w:id="1482885446">
              <w:marLeft w:val="0"/>
              <w:marRight w:val="0"/>
              <w:marTop w:val="0"/>
              <w:marBottom w:val="0"/>
              <w:divBdr>
                <w:top w:val="none" w:sz="0" w:space="0" w:color="auto"/>
                <w:left w:val="none" w:sz="0" w:space="0" w:color="auto"/>
                <w:bottom w:val="none" w:sz="0" w:space="0" w:color="auto"/>
                <w:right w:val="none" w:sz="0" w:space="0" w:color="auto"/>
              </w:divBdr>
            </w:div>
            <w:div w:id="1393848020">
              <w:marLeft w:val="0"/>
              <w:marRight w:val="0"/>
              <w:marTop w:val="0"/>
              <w:marBottom w:val="0"/>
              <w:divBdr>
                <w:top w:val="none" w:sz="0" w:space="0" w:color="auto"/>
                <w:left w:val="none" w:sz="0" w:space="0" w:color="auto"/>
                <w:bottom w:val="none" w:sz="0" w:space="0" w:color="auto"/>
                <w:right w:val="none" w:sz="0" w:space="0" w:color="auto"/>
              </w:divBdr>
            </w:div>
            <w:div w:id="1695381507">
              <w:marLeft w:val="0"/>
              <w:marRight w:val="0"/>
              <w:marTop w:val="0"/>
              <w:marBottom w:val="0"/>
              <w:divBdr>
                <w:top w:val="none" w:sz="0" w:space="0" w:color="auto"/>
                <w:left w:val="none" w:sz="0" w:space="0" w:color="auto"/>
                <w:bottom w:val="none" w:sz="0" w:space="0" w:color="auto"/>
                <w:right w:val="none" w:sz="0" w:space="0" w:color="auto"/>
              </w:divBdr>
            </w:div>
            <w:div w:id="877932800">
              <w:marLeft w:val="0"/>
              <w:marRight w:val="0"/>
              <w:marTop w:val="0"/>
              <w:marBottom w:val="0"/>
              <w:divBdr>
                <w:top w:val="none" w:sz="0" w:space="0" w:color="auto"/>
                <w:left w:val="none" w:sz="0" w:space="0" w:color="auto"/>
                <w:bottom w:val="none" w:sz="0" w:space="0" w:color="auto"/>
                <w:right w:val="none" w:sz="0" w:space="0" w:color="auto"/>
              </w:divBdr>
            </w:div>
            <w:div w:id="1706102261">
              <w:marLeft w:val="0"/>
              <w:marRight w:val="0"/>
              <w:marTop w:val="0"/>
              <w:marBottom w:val="0"/>
              <w:divBdr>
                <w:top w:val="none" w:sz="0" w:space="0" w:color="auto"/>
                <w:left w:val="none" w:sz="0" w:space="0" w:color="auto"/>
                <w:bottom w:val="none" w:sz="0" w:space="0" w:color="auto"/>
                <w:right w:val="none" w:sz="0" w:space="0" w:color="auto"/>
              </w:divBdr>
            </w:div>
            <w:div w:id="2048024431">
              <w:marLeft w:val="0"/>
              <w:marRight w:val="0"/>
              <w:marTop w:val="0"/>
              <w:marBottom w:val="0"/>
              <w:divBdr>
                <w:top w:val="none" w:sz="0" w:space="0" w:color="auto"/>
                <w:left w:val="none" w:sz="0" w:space="0" w:color="auto"/>
                <w:bottom w:val="none" w:sz="0" w:space="0" w:color="auto"/>
                <w:right w:val="none" w:sz="0" w:space="0" w:color="auto"/>
              </w:divBdr>
            </w:div>
            <w:div w:id="1236404036">
              <w:marLeft w:val="0"/>
              <w:marRight w:val="0"/>
              <w:marTop w:val="0"/>
              <w:marBottom w:val="0"/>
              <w:divBdr>
                <w:top w:val="none" w:sz="0" w:space="0" w:color="auto"/>
                <w:left w:val="none" w:sz="0" w:space="0" w:color="auto"/>
                <w:bottom w:val="none" w:sz="0" w:space="0" w:color="auto"/>
                <w:right w:val="none" w:sz="0" w:space="0" w:color="auto"/>
              </w:divBdr>
            </w:div>
            <w:div w:id="975259786">
              <w:marLeft w:val="0"/>
              <w:marRight w:val="0"/>
              <w:marTop w:val="0"/>
              <w:marBottom w:val="0"/>
              <w:divBdr>
                <w:top w:val="none" w:sz="0" w:space="0" w:color="auto"/>
                <w:left w:val="none" w:sz="0" w:space="0" w:color="auto"/>
                <w:bottom w:val="none" w:sz="0" w:space="0" w:color="auto"/>
                <w:right w:val="none" w:sz="0" w:space="0" w:color="auto"/>
              </w:divBdr>
            </w:div>
            <w:div w:id="1956402142">
              <w:marLeft w:val="0"/>
              <w:marRight w:val="0"/>
              <w:marTop w:val="0"/>
              <w:marBottom w:val="0"/>
              <w:divBdr>
                <w:top w:val="none" w:sz="0" w:space="0" w:color="auto"/>
                <w:left w:val="none" w:sz="0" w:space="0" w:color="auto"/>
                <w:bottom w:val="none" w:sz="0" w:space="0" w:color="auto"/>
                <w:right w:val="none" w:sz="0" w:space="0" w:color="auto"/>
              </w:divBdr>
            </w:div>
            <w:div w:id="478501280">
              <w:marLeft w:val="0"/>
              <w:marRight w:val="0"/>
              <w:marTop w:val="0"/>
              <w:marBottom w:val="0"/>
              <w:divBdr>
                <w:top w:val="none" w:sz="0" w:space="0" w:color="auto"/>
                <w:left w:val="none" w:sz="0" w:space="0" w:color="auto"/>
                <w:bottom w:val="none" w:sz="0" w:space="0" w:color="auto"/>
                <w:right w:val="none" w:sz="0" w:space="0" w:color="auto"/>
              </w:divBdr>
            </w:div>
            <w:div w:id="1827503783">
              <w:marLeft w:val="0"/>
              <w:marRight w:val="0"/>
              <w:marTop w:val="0"/>
              <w:marBottom w:val="0"/>
              <w:divBdr>
                <w:top w:val="none" w:sz="0" w:space="0" w:color="auto"/>
                <w:left w:val="none" w:sz="0" w:space="0" w:color="auto"/>
                <w:bottom w:val="none" w:sz="0" w:space="0" w:color="auto"/>
                <w:right w:val="none" w:sz="0" w:space="0" w:color="auto"/>
              </w:divBdr>
            </w:div>
            <w:div w:id="1846094062">
              <w:marLeft w:val="0"/>
              <w:marRight w:val="0"/>
              <w:marTop w:val="0"/>
              <w:marBottom w:val="0"/>
              <w:divBdr>
                <w:top w:val="none" w:sz="0" w:space="0" w:color="auto"/>
                <w:left w:val="none" w:sz="0" w:space="0" w:color="auto"/>
                <w:bottom w:val="none" w:sz="0" w:space="0" w:color="auto"/>
                <w:right w:val="none" w:sz="0" w:space="0" w:color="auto"/>
              </w:divBdr>
            </w:div>
            <w:div w:id="1211499728">
              <w:marLeft w:val="0"/>
              <w:marRight w:val="0"/>
              <w:marTop w:val="0"/>
              <w:marBottom w:val="0"/>
              <w:divBdr>
                <w:top w:val="none" w:sz="0" w:space="0" w:color="auto"/>
                <w:left w:val="none" w:sz="0" w:space="0" w:color="auto"/>
                <w:bottom w:val="none" w:sz="0" w:space="0" w:color="auto"/>
                <w:right w:val="none" w:sz="0" w:space="0" w:color="auto"/>
              </w:divBdr>
            </w:div>
            <w:div w:id="914122603">
              <w:marLeft w:val="0"/>
              <w:marRight w:val="0"/>
              <w:marTop w:val="0"/>
              <w:marBottom w:val="0"/>
              <w:divBdr>
                <w:top w:val="none" w:sz="0" w:space="0" w:color="auto"/>
                <w:left w:val="none" w:sz="0" w:space="0" w:color="auto"/>
                <w:bottom w:val="none" w:sz="0" w:space="0" w:color="auto"/>
                <w:right w:val="none" w:sz="0" w:space="0" w:color="auto"/>
              </w:divBdr>
            </w:div>
            <w:div w:id="636883375">
              <w:marLeft w:val="0"/>
              <w:marRight w:val="0"/>
              <w:marTop w:val="0"/>
              <w:marBottom w:val="0"/>
              <w:divBdr>
                <w:top w:val="none" w:sz="0" w:space="0" w:color="auto"/>
                <w:left w:val="none" w:sz="0" w:space="0" w:color="auto"/>
                <w:bottom w:val="none" w:sz="0" w:space="0" w:color="auto"/>
                <w:right w:val="none" w:sz="0" w:space="0" w:color="auto"/>
              </w:divBdr>
            </w:div>
            <w:div w:id="1776288063">
              <w:marLeft w:val="0"/>
              <w:marRight w:val="0"/>
              <w:marTop w:val="0"/>
              <w:marBottom w:val="0"/>
              <w:divBdr>
                <w:top w:val="none" w:sz="0" w:space="0" w:color="auto"/>
                <w:left w:val="none" w:sz="0" w:space="0" w:color="auto"/>
                <w:bottom w:val="none" w:sz="0" w:space="0" w:color="auto"/>
                <w:right w:val="none" w:sz="0" w:space="0" w:color="auto"/>
              </w:divBdr>
            </w:div>
            <w:div w:id="1607927446">
              <w:marLeft w:val="0"/>
              <w:marRight w:val="0"/>
              <w:marTop w:val="0"/>
              <w:marBottom w:val="0"/>
              <w:divBdr>
                <w:top w:val="none" w:sz="0" w:space="0" w:color="auto"/>
                <w:left w:val="none" w:sz="0" w:space="0" w:color="auto"/>
                <w:bottom w:val="none" w:sz="0" w:space="0" w:color="auto"/>
                <w:right w:val="none" w:sz="0" w:space="0" w:color="auto"/>
              </w:divBdr>
            </w:div>
            <w:div w:id="667945517">
              <w:marLeft w:val="0"/>
              <w:marRight w:val="0"/>
              <w:marTop w:val="0"/>
              <w:marBottom w:val="0"/>
              <w:divBdr>
                <w:top w:val="none" w:sz="0" w:space="0" w:color="auto"/>
                <w:left w:val="none" w:sz="0" w:space="0" w:color="auto"/>
                <w:bottom w:val="none" w:sz="0" w:space="0" w:color="auto"/>
                <w:right w:val="none" w:sz="0" w:space="0" w:color="auto"/>
              </w:divBdr>
            </w:div>
            <w:div w:id="2053188116">
              <w:marLeft w:val="0"/>
              <w:marRight w:val="0"/>
              <w:marTop w:val="0"/>
              <w:marBottom w:val="0"/>
              <w:divBdr>
                <w:top w:val="none" w:sz="0" w:space="0" w:color="auto"/>
                <w:left w:val="none" w:sz="0" w:space="0" w:color="auto"/>
                <w:bottom w:val="none" w:sz="0" w:space="0" w:color="auto"/>
                <w:right w:val="none" w:sz="0" w:space="0" w:color="auto"/>
              </w:divBdr>
            </w:div>
            <w:div w:id="1640500967">
              <w:marLeft w:val="0"/>
              <w:marRight w:val="0"/>
              <w:marTop w:val="0"/>
              <w:marBottom w:val="0"/>
              <w:divBdr>
                <w:top w:val="none" w:sz="0" w:space="0" w:color="auto"/>
                <w:left w:val="none" w:sz="0" w:space="0" w:color="auto"/>
                <w:bottom w:val="none" w:sz="0" w:space="0" w:color="auto"/>
                <w:right w:val="none" w:sz="0" w:space="0" w:color="auto"/>
              </w:divBdr>
            </w:div>
            <w:div w:id="776094934">
              <w:marLeft w:val="0"/>
              <w:marRight w:val="0"/>
              <w:marTop w:val="0"/>
              <w:marBottom w:val="0"/>
              <w:divBdr>
                <w:top w:val="none" w:sz="0" w:space="0" w:color="auto"/>
                <w:left w:val="none" w:sz="0" w:space="0" w:color="auto"/>
                <w:bottom w:val="none" w:sz="0" w:space="0" w:color="auto"/>
                <w:right w:val="none" w:sz="0" w:space="0" w:color="auto"/>
              </w:divBdr>
            </w:div>
            <w:div w:id="1711613989">
              <w:marLeft w:val="0"/>
              <w:marRight w:val="0"/>
              <w:marTop w:val="0"/>
              <w:marBottom w:val="0"/>
              <w:divBdr>
                <w:top w:val="none" w:sz="0" w:space="0" w:color="auto"/>
                <w:left w:val="none" w:sz="0" w:space="0" w:color="auto"/>
                <w:bottom w:val="none" w:sz="0" w:space="0" w:color="auto"/>
                <w:right w:val="none" w:sz="0" w:space="0" w:color="auto"/>
              </w:divBdr>
            </w:div>
            <w:div w:id="705520760">
              <w:marLeft w:val="0"/>
              <w:marRight w:val="0"/>
              <w:marTop w:val="0"/>
              <w:marBottom w:val="0"/>
              <w:divBdr>
                <w:top w:val="none" w:sz="0" w:space="0" w:color="auto"/>
                <w:left w:val="none" w:sz="0" w:space="0" w:color="auto"/>
                <w:bottom w:val="none" w:sz="0" w:space="0" w:color="auto"/>
                <w:right w:val="none" w:sz="0" w:space="0" w:color="auto"/>
              </w:divBdr>
            </w:div>
            <w:div w:id="2039117698">
              <w:marLeft w:val="0"/>
              <w:marRight w:val="0"/>
              <w:marTop w:val="0"/>
              <w:marBottom w:val="0"/>
              <w:divBdr>
                <w:top w:val="none" w:sz="0" w:space="0" w:color="auto"/>
                <w:left w:val="none" w:sz="0" w:space="0" w:color="auto"/>
                <w:bottom w:val="none" w:sz="0" w:space="0" w:color="auto"/>
                <w:right w:val="none" w:sz="0" w:space="0" w:color="auto"/>
              </w:divBdr>
            </w:div>
            <w:div w:id="1887109331">
              <w:marLeft w:val="0"/>
              <w:marRight w:val="0"/>
              <w:marTop w:val="0"/>
              <w:marBottom w:val="0"/>
              <w:divBdr>
                <w:top w:val="none" w:sz="0" w:space="0" w:color="auto"/>
                <w:left w:val="none" w:sz="0" w:space="0" w:color="auto"/>
                <w:bottom w:val="none" w:sz="0" w:space="0" w:color="auto"/>
                <w:right w:val="none" w:sz="0" w:space="0" w:color="auto"/>
              </w:divBdr>
            </w:div>
            <w:div w:id="751971886">
              <w:marLeft w:val="0"/>
              <w:marRight w:val="0"/>
              <w:marTop w:val="0"/>
              <w:marBottom w:val="0"/>
              <w:divBdr>
                <w:top w:val="none" w:sz="0" w:space="0" w:color="auto"/>
                <w:left w:val="none" w:sz="0" w:space="0" w:color="auto"/>
                <w:bottom w:val="none" w:sz="0" w:space="0" w:color="auto"/>
                <w:right w:val="none" w:sz="0" w:space="0" w:color="auto"/>
              </w:divBdr>
            </w:div>
            <w:div w:id="939218860">
              <w:marLeft w:val="0"/>
              <w:marRight w:val="0"/>
              <w:marTop w:val="0"/>
              <w:marBottom w:val="0"/>
              <w:divBdr>
                <w:top w:val="none" w:sz="0" w:space="0" w:color="auto"/>
                <w:left w:val="none" w:sz="0" w:space="0" w:color="auto"/>
                <w:bottom w:val="none" w:sz="0" w:space="0" w:color="auto"/>
                <w:right w:val="none" w:sz="0" w:space="0" w:color="auto"/>
              </w:divBdr>
            </w:div>
            <w:div w:id="51732033">
              <w:marLeft w:val="0"/>
              <w:marRight w:val="0"/>
              <w:marTop w:val="0"/>
              <w:marBottom w:val="0"/>
              <w:divBdr>
                <w:top w:val="none" w:sz="0" w:space="0" w:color="auto"/>
                <w:left w:val="none" w:sz="0" w:space="0" w:color="auto"/>
                <w:bottom w:val="none" w:sz="0" w:space="0" w:color="auto"/>
                <w:right w:val="none" w:sz="0" w:space="0" w:color="auto"/>
              </w:divBdr>
            </w:div>
            <w:div w:id="2076080269">
              <w:marLeft w:val="0"/>
              <w:marRight w:val="0"/>
              <w:marTop w:val="0"/>
              <w:marBottom w:val="0"/>
              <w:divBdr>
                <w:top w:val="none" w:sz="0" w:space="0" w:color="auto"/>
                <w:left w:val="none" w:sz="0" w:space="0" w:color="auto"/>
                <w:bottom w:val="none" w:sz="0" w:space="0" w:color="auto"/>
                <w:right w:val="none" w:sz="0" w:space="0" w:color="auto"/>
              </w:divBdr>
            </w:div>
            <w:div w:id="1713915534">
              <w:marLeft w:val="0"/>
              <w:marRight w:val="0"/>
              <w:marTop w:val="0"/>
              <w:marBottom w:val="0"/>
              <w:divBdr>
                <w:top w:val="none" w:sz="0" w:space="0" w:color="auto"/>
                <w:left w:val="none" w:sz="0" w:space="0" w:color="auto"/>
                <w:bottom w:val="none" w:sz="0" w:space="0" w:color="auto"/>
                <w:right w:val="none" w:sz="0" w:space="0" w:color="auto"/>
              </w:divBdr>
            </w:div>
            <w:div w:id="1103845404">
              <w:marLeft w:val="0"/>
              <w:marRight w:val="0"/>
              <w:marTop w:val="0"/>
              <w:marBottom w:val="0"/>
              <w:divBdr>
                <w:top w:val="none" w:sz="0" w:space="0" w:color="auto"/>
                <w:left w:val="none" w:sz="0" w:space="0" w:color="auto"/>
                <w:bottom w:val="none" w:sz="0" w:space="0" w:color="auto"/>
                <w:right w:val="none" w:sz="0" w:space="0" w:color="auto"/>
              </w:divBdr>
            </w:div>
            <w:div w:id="1268464767">
              <w:marLeft w:val="0"/>
              <w:marRight w:val="0"/>
              <w:marTop w:val="0"/>
              <w:marBottom w:val="0"/>
              <w:divBdr>
                <w:top w:val="none" w:sz="0" w:space="0" w:color="auto"/>
                <w:left w:val="none" w:sz="0" w:space="0" w:color="auto"/>
                <w:bottom w:val="none" w:sz="0" w:space="0" w:color="auto"/>
                <w:right w:val="none" w:sz="0" w:space="0" w:color="auto"/>
              </w:divBdr>
            </w:div>
            <w:div w:id="2126459577">
              <w:marLeft w:val="0"/>
              <w:marRight w:val="0"/>
              <w:marTop w:val="0"/>
              <w:marBottom w:val="0"/>
              <w:divBdr>
                <w:top w:val="none" w:sz="0" w:space="0" w:color="auto"/>
                <w:left w:val="none" w:sz="0" w:space="0" w:color="auto"/>
                <w:bottom w:val="none" w:sz="0" w:space="0" w:color="auto"/>
                <w:right w:val="none" w:sz="0" w:space="0" w:color="auto"/>
              </w:divBdr>
            </w:div>
            <w:div w:id="187069429">
              <w:marLeft w:val="0"/>
              <w:marRight w:val="0"/>
              <w:marTop w:val="0"/>
              <w:marBottom w:val="0"/>
              <w:divBdr>
                <w:top w:val="none" w:sz="0" w:space="0" w:color="auto"/>
                <w:left w:val="none" w:sz="0" w:space="0" w:color="auto"/>
                <w:bottom w:val="none" w:sz="0" w:space="0" w:color="auto"/>
                <w:right w:val="none" w:sz="0" w:space="0" w:color="auto"/>
              </w:divBdr>
            </w:div>
            <w:div w:id="596717837">
              <w:marLeft w:val="0"/>
              <w:marRight w:val="0"/>
              <w:marTop w:val="0"/>
              <w:marBottom w:val="0"/>
              <w:divBdr>
                <w:top w:val="none" w:sz="0" w:space="0" w:color="auto"/>
                <w:left w:val="none" w:sz="0" w:space="0" w:color="auto"/>
                <w:bottom w:val="none" w:sz="0" w:space="0" w:color="auto"/>
                <w:right w:val="none" w:sz="0" w:space="0" w:color="auto"/>
              </w:divBdr>
            </w:div>
            <w:div w:id="1732345344">
              <w:marLeft w:val="0"/>
              <w:marRight w:val="0"/>
              <w:marTop w:val="0"/>
              <w:marBottom w:val="0"/>
              <w:divBdr>
                <w:top w:val="none" w:sz="0" w:space="0" w:color="auto"/>
                <w:left w:val="none" w:sz="0" w:space="0" w:color="auto"/>
                <w:bottom w:val="none" w:sz="0" w:space="0" w:color="auto"/>
                <w:right w:val="none" w:sz="0" w:space="0" w:color="auto"/>
              </w:divBdr>
            </w:div>
            <w:div w:id="1987398115">
              <w:marLeft w:val="0"/>
              <w:marRight w:val="0"/>
              <w:marTop w:val="0"/>
              <w:marBottom w:val="0"/>
              <w:divBdr>
                <w:top w:val="none" w:sz="0" w:space="0" w:color="auto"/>
                <w:left w:val="none" w:sz="0" w:space="0" w:color="auto"/>
                <w:bottom w:val="none" w:sz="0" w:space="0" w:color="auto"/>
                <w:right w:val="none" w:sz="0" w:space="0" w:color="auto"/>
              </w:divBdr>
            </w:div>
            <w:div w:id="470560705">
              <w:marLeft w:val="0"/>
              <w:marRight w:val="0"/>
              <w:marTop w:val="0"/>
              <w:marBottom w:val="0"/>
              <w:divBdr>
                <w:top w:val="none" w:sz="0" w:space="0" w:color="auto"/>
                <w:left w:val="none" w:sz="0" w:space="0" w:color="auto"/>
                <w:bottom w:val="none" w:sz="0" w:space="0" w:color="auto"/>
                <w:right w:val="none" w:sz="0" w:space="0" w:color="auto"/>
              </w:divBdr>
            </w:div>
            <w:div w:id="307394854">
              <w:marLeft w:val="0"/>
              <w:marRight w:val="0"/>
              <w:marTop w:val="0"/>
              <w:marBottom w:val="0"/>
              <w:divBdr>
                <w:top w:val="none" w:sz="0" w:space="0" w:color="auto"/>
                <w:left w:val="none" w:sz="0" w:space="0" w:color="auto"/>
                <w:bottom w:val="none" w:sz="0" w:space="0" w:color="auto"/>
                <w:right w:val="none" w:sz="0" w:space="0" w:color="auto"/>
              </w:divBdr>
            </w:div>
            <w:div w:id="1232040484">
              <w:marLeft w:val="0"/>
              <w:marRight w:val="0"/>
              <w:marTop w:val="0"/>
              <w:marBottom w:val="0"/>
              <w:divBdr>
                <w:top w:val="none" w:sz="0" w:space="0" w:color="auto"/>
                <w:left w:val="none" w:sz="0" w:space="0" w:color="auto"/>
                <w:bottom w:val="none" w:sz="0" w:space="0" w:color="auto"/>
                <w:right w:val="none" w:sz="0" w:space="0" w:color="auto"/>
              </w:divBdr>
            </w:div>
            <w:div w:id="18018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734">
      <w:bodyDiv w:val="1"/>
      <w:marLeft w:val="0"/>
      <w:marRight w:val="0"/>
      <w:marTop w:val="0"/>
      <w:marBottom w:val="0"/>
      <w:divBdr>
        <w:top w:val="none" w:sz="0" w:space="0" w:color="auto"/>
        <w:left w:val="none" w:sz="0" w:space="0" w:color="auto"/>
        <w:bottom w:val="none" w:sz="0" w:space="0" w:color="auto"/>
        <w:right w:val="none" w:sz="0" w:space="0" w:color="auto"/>
      </w:divBdr>
    </w:div>
    <w:div w:id="980693968">
      <w:bodyDiv w:val="1"/>
      <w:marLeft w:val="0"/>
      <w:marRight w:val="0"/>
      <w:marTop w:val="0"/>
      <w:marBottom w:val="0"/>
      <w:divBdr>
        <w:top w:val="none" w:sz="0" w:space="0" w:color="auto"/>
        <w:left w:val="none" w:sz="0" w:space="0" w:color="auto"/>
        <w:bottom w:val="none" w:sz="0" w:space="0" w:color="auto"/>
        <w:right w:val="none" w:sz="0" w:space="0" w:color="auto"/>
      </w:divBdr>
    </w:div>
    <w:div w:id="1110126554">
      <w:bodyDiv w:val="1"/>
      <w:marLeft w:val="0"/>
      <w:marRight w:val="0"/>
      <w:marTop w:val="0"/>
      <w:marBottom w:val="0"/>
      <w:divBdr>
        <w:top w:val="none" w:sz="0" w:space="0" w:color="auto"/>
        <w:left w:val="none" w:sz="0" w:space="0" w:color="auto"/>
        <w:bottom w:val="none" w:sz="0" w:space="0" w:color="auto"/>
        <w:right w:val="none" w:sz="0" w:space="0" w:color="auto"/>
      </w:divBdr>
    </w:div>
    <w:div w:id="1128553445">
      <w:bodyDiv w:val="1"/>
      <w:marLeft w:val="0"/>
      <w:marRight w:val="0"/>
      <w:marTop w:val="0"/>
      <w:marBottom w:val="0"/>
      <w:divBdr>
        <w:top w:val="none" w:sz="0" w:space="0" w:color="auto"/>
        <w:left w:val="none" w:sz="0" w:space="0" w:color="auto"/>
        <w:bottom w:val="none" w:sz="0" w:space="0" w:color="auto"/>
        <w:right w:val="none" w:sz="0" w:space="0" w:color="auto"/>
      </w:divBdr>
    </w:div>
    <w:div w:id="1155028714">
      <w:bodyDiv w:val="1"/>
      <w:marLeft w:val="0"/>
      <w:marRight w:val="0"/>
      <w:marTop w:val="0"/>
      <w:marBottom w:val="0"/>
      <w:divBdr>
        <w:top w:val="none" w:sz="0" w:space="0" w:color="auto"/>
        <w:left w:val="none" w:sz="0" w:space="0" w:color="auto"/>
        <w:bottom w:val="none" w:sz="0" w:space="0" w:color="auto"/>
        <w:right w:val="none" w:sz="0" w:space="0" w:color="auto"/>
      </w:divBdr>
    </w:div>
    <w:div w:id="1298803950">
      <w:bodyDiv w:val="1"/>
      <w:marLeft w:val="0"/>
      <w:marRight w:val="0"/>
      <w:marTop w:val="0"/>
      <w:marBottom w:val="0"/>
      <w:divBdr>
        <w:top w:val="none" w:sz="0" w:space="0" w:color="auto"/>
        <w:left w:val="none" w:sz="0" w:space="0" w:color="auto"/>
        <w:bottom w:val="none" w:sz="0" w:space="0" w:color="auto"/>
        <w:right w:val="none" w:sz="0" w:space="0" w:color="auto"/>
      </w:divBdr>
    </w:div>
    <w:div w:id="1355108082">
      <w:bodyDiv w:val="1"/>
      <w:marLeft w:val="0"/>
      <w:marRight w:val="0"/>
      <w:marTop w:val="0"/>
      <w:marBottom w:val="0"/>
      <w:divBdr>
        <w:top w:val="none" w:sz="0" w:space="0" w:color="auto"/>
        <w:left w:val="none" w:sz="0" w:space="0" w:color="auto"/>
        <w:bottom w:val="none" w:sz="0" w:space="0" w:color="auto"/>
        <w:right w:val="none" w:sz="0" w:space="0" w:color="auto"/>
      </w:divBdr>
    </w:div>
    <w:div w:id="1392315641">
      <w:bodyDiv w:val="1"/>
      <w:marLeft w:val="0"/>
      <w:marRight w:val="0"/>
      <w:marTop w:val="0"/>
      <w:marBottom w:val="0"/>
      <w:divBdr>
        <w:top w:val="none" w:sz="0" w:space="0" w:color="auto"/>
        <w:left w:val="none" w:sz="0" w:space="0" w:color="auto"/>
        <w:bottom w:val="none" w:sz="0" w:space="0" w:color="auto"/>
        <w:right w:val="none" w:sz="0" w:space="0" w:color="auto"/>
      </w:divBdr>
    </w:div>
    <w:div w:id="1463499108">
      <w:bodyDiv w:val="1"/>
      <w:marLeft w:val="0"/>
      <w:marRight w:val="0"/>
      <w:marTop w:val="0"/>
      <w:marBottom w:val="0"/>
      <w:divBdr>
        <w:top w:val="none" w:sz="0" w:space="0" w:color="auto"/>
        <w:left w:val="none" w:sz="0" w:space="0" w:color="auto"/>
        <w:bottom w:val="none" w:sz="0" w:space="0" w:color="auto"/>
        <w:right w:val="none" w:sz="0" w:space="0" w:color="auto"/>
      </w:divBdr>
    </w:div>
    <w:div w:id="1540704603">
      <w:bodyDiv w:val="1"/>
      <w:marLeft w:val="0"/>
      <w:marRight w:val="0"/>
      <w:marTop w:val="0"/>
      <w:marBottom w:val="0"/>
      <w:divBdr>
        <w:top w:val="none" w:sz="0" w:space="0" w:color="auto"/>
        <w:left w:val="none" w:sz="0" w:space="0" w:color="auto"/>
        <w:bottom w:val="none" w:sz="0" w:space="0" w:color="auto"/>
        <w:right w:val="none" w:sz="0" w:space="0" w:color="auto"/>
      </w:divBdr>
    </w:div>
    <w:div w:id="1782067763">
      <w:bodyDiv w:val="1"/>
      <w:marLeft w:val="0"/>
      <w:marRight w:val="0"/>
      <w:marTop w:val="0"/>
      <w:marBottom w:val="0"/>
      <w:divBdr>
        <w:top w:val="none" w:sz="0" w:space="0" w:color="auto"/>
        <w:left w:val="none" w:sz="0" w:space="0" w:color="auto"/>
        <w:bottom w:val="none" w:sz="0" w:space="0" w:color="auto"/>
        <w:right w:val="none" w:sz="0" w:space="0" w:color="auto"/>
      </w:divBdr>
      <w:divsChild>
        <w:div w:id="638269403">
          <w:marLeft w:val="0"/>
          <w:marRight w:val="0"/>
          <w:marTop w:val="0"/>
          <w:marBottom w:val="0"/>
          <w:divBdr>
            <w:top w:val="none" w:sz="0" w:space="0" w:color="auto"/>
            <w:left w:val="none" w:sz="0" w:space="0" w:color="auto"/>
            <w:bottom w:val="none" w:sz="0" w:space="0" w:color="auto"/>
            <w:right w:val="none" w:sz="0" w:space="0" w:color="auto"/>
          </w:divBdr>
          <w:divsChild>
            <w:div w:id="2069184745">
              <w:marLeft w:val="0"/>
              <w:marRight w:val="0"/>
              <w:marTop w:val="0"/>
              <w:marBottom w:val="0"/>
              <w:divBdr>
                <w:top w:val="none" w:sz="0" w:space="0" w:color="auto"/>
                <w:left w:val="none" w:sz="0" w:space="0" w:color="auto"/>
                <w:bottom w:val="none" w:sz="0" w:space="0" w:color="auto"/>
                <w:right w:val="none" w:sz="0" w:space="0" w:color="auto"/>
              </w:divBdr>
            </w:div>
            <w:div w:id="1217813412">
              <w:marLeft w:val="0"/>
              <w:marRight w:val="0"/>
              <w:marTop w:val="0"/>
              <w:marBottom w:val="0"/>
              <w:divBdr>
                <w:top w:val="none" w:sz="0" w:space="0" w:color="auto"/>
                <w:left w:val="none" w:sz="0" w:space="0" w:color="auto"/>
                <w:bottom w:val="none" w:sz="0" w:space="0" w:color="auto"/>
                <w:right w:val="none" w:sz="0" w:space="0" w:color="auto"/>
              </w:divBdr>
            </w:div>
            <w:div w:id="887373926">
              <w:marLeft w:val="0"/>
              <w:marRight w:val="0"/>
              <w:marTop w:val="0"/>
              <w:marBottom w:val="0"/>
              <w:divBdr>
                <w:top w:val="none" w:sz="0" w:space="0" w:color="auto"/>
                <w:left w:val="none" w:sz="0" w:space="0" w:color="auto"/>
                <w:bottom w:val="none" w:sz="0" w:space="0" w:color="auto"/>
                <w:right w:val="none" w:sz="0" w:space="0" w:color="auto"/>
              </w:divBdr>
            </w:div>
            <w:div w:id="703023283">
              <w:marLeft w:val="0"/>
              <w:marRight w:val="0"/>
              <w:marTop w:val="0"/>
              <w:marBottom w:val="0"/>
              <w:divBdr>
                <w:top w:val="none" w:sz="0" w:space="0" w:color="auto"/>
                <w:left w:val="none" w:sz="0" w:space="0" w:color="auto"/>
                <w:bottom w:val="none" w:sz="0" w:space="0" w:color="auto"/>
                <w:right w:val="none" w:sz="0" w:space="0" w:color="auto"/>
              </w:divBdr>
            </w:div>
            <w:div w:id="732894297">
              <w:marLeft w:val="0"/>
              <w:marRight w:val="0"/>
              <w:marTop w:val="0"/>
              <w:marBottom w:val="0"/>
              <w:divBdr>
                <w:top w:val="none" w:sz="0" w:space="0" w:color="auto"/>
                <w:left w:val="none" w:sz="0" w:space="0" w:color="auto"/>
                <w:bottom w:val="none" w:sz="0" w:space="0" w:color="auto"/>
                <w:right w:val="none" w:sz="0" w:space="0" w:color="auto"/>
              </w:divBdr>
            </w:div>
            <w:div w:id="677124354">
              <w:marLeft w:val="0"/>
              <w:marRight w:val="0"/>
              <w:marTop w:val="0"/>
              <w:marBottom w:val="0"/>
              <w:divBdr>
                <w:top w:val="none" w:sz="0" w:space="0" w:color="auto"/>
                <w:left w:val="none" w:sz="0" w:space="0" w:color="auto"/>
                <w:bottom w:val="none" w:sz="0" w:space="0" w:color="auto"/>
                <w:right w:val="none" w:sz="0" w:space="0" w:color="auto"/>
              </w:divBdr>
            </w:div>
            <w:div w:id="1982418041">
              <w:marLeft w:val="0"/>
              <w:marRight w:val="0"/>
              <w:marTop w:val="0"/>
              <w:marBottom w:val="0"/>
              <w:divBdr>
                <w:top w:val="none" w:sz="0" w:space="0" w:color="auto"/>
                <w:left w:val="none" w:sz="0" w:space="0" w:color="auto"/>
                <w:bottom w:val="none" w:sz="0" w:space="0" w:color="auto"/>
                <w:right w:val="none" w:sz="0" w:space="0" w:color="auto"/>
              </w:divBdr>
            </w:div>
            <w:div w:id="1400395485">
              <w:marLeft w:val="0"/>
              <w:marRight w:val="0"/>
              <w:marTop w:val="0"/>
              <w:marBottom w:val="0"/>
              <w:divBdr>
                <w:top w:val="none" w:sz="0" w:space="0" w:color="auto"/>
                <w:left w:val="none" w:sz="0" w:space="0" w:color="auto"/>
                <w:bottom w:val="none" w:sz="0" w:space="0" w:color="auto"/>
                <w:right w:val="none" w:sz="0" w:space="0" w:color="auto"/>
              </w:divBdr>
            </w:div>
            <w:div w:id="1963223040">
              <w:marLeft w:val="0"/>
              <w:marRight w:val="0"/>
              <w:marTop w:val="0"/>
              <w:marBottom w:val="0"/>
              <w:divBdr>
                <w:top w:val="none" w:sz="0" w:space="0" w:color="auto"/>
                <w:left w:val="none" w:sz="0" w:space="0" w:color="auto"/>
                <w:bottom w:val="none" w:sz="0" w:space="0" w:color="auto"/>
                <w:right w:val="none" w:sz="0" w:space="0" w:color="auto"/>
              </w:divBdr>
            </w:div>
            <w:div w:id="1875536882">
              <w:marLeft w:val="0"/>
              <w:marRight w:val="0"/>
              <w:marTop w:val="0"/>
              <w:marBottom w:val="0"/>
              <w:divBdr>
                <w:top w:val="none" w:sz="0" w:space="0" w:color="auto"/>
                <w:left w:val="none" w:sz="0" w:space="0" w:color="auto"/>
                <w:bottom w:val="none" w:sz="0" w:space="0" w:color="auto"/>
                <w:right w:val="none" w:sz="0" w:space="0" w:color="auto"/>
              </w:divBdr>
            </w:div>
            <w:div w:id="1103719882">
              <w:marLeft w:val="0"/>
              <w:marRight w:val="0"/>
              <w:marTop w:val="0"/>
              <w:marBottom w:val="0"/>
              <w:divBdr>
                <w:top w:val="none" w:sz="0" w:space="0" w:color="auto"/>
                <w:left w:val="none" w:sz="0" w:space="0" w:color="auto"/>
                <w:bottom w:val="none" w:sz="0" w:space="0" w:color="auto"/>
                <w:right w:val="none" w:sz="0" w:space="0" w:color="auto"/>
              </w:divBdr>
            </w:div>
            <w:div w:id="255096193">
              <w:marLeft w:val="0"/>
              <w:marRight w:val="0"/>
              <w:marTop w:val="0"/>
              <w:marBottom w:val="0"/>
              <w:divBdr>
                <w:top w:val="none" w:sz="0" w:space="0" w:color="auto"/>
                <w:left w:val="none" w:sz="0" w:space="0" w:color="auto"/>
                <w:bottom w:val="none" w:sz="0" w:space="0" w:color="auto"/>
                <w:right w:val="none" w:sz="0" w:space="0" w:color="auto"/>
              </w:divBdr>
            </w:div>
            <w:div w:id="56782162">
              <w:marLeft w:val="0"/>
              <w:marRight w:val="0"/>
              <w:marTop w:val="0"/>
              <w:marBottom w:val="0"/>
              <w:divBdr>
                <w:top w:val="none" w:sz="0" w:space="0" w:color="auto"/>
                <w:left w:val="none" w:sz="0" w:space="0" w:color="auto"/>
                <w:bottom w:val="none" w:sz="0" w:space="0" w:color="auto"/>
                <w:right w:val="none" w:sz="0" w:space="0" w:color="auto"/>
              </w:divBdr>
            </w:div>
            <w:div w:id="97407695">
              <w:marLeft w:val="0"/>
              <w:marRight w:val="0"/>
              <w:marTop w:val="0"/>
              <w:marBottom w:val="0"/>
              <w:divBdr>
                <w:top w:val="none" w:sz="0" w:space="0" w:color="auto"/>
                <w:left w:val="none" w:sz="0" w:space="0" w:color="auto"/>
                <w:bottom w:val="none" w:sz="0" w:space="0" w:color="auto"/>
                <w:right w:val="none" w:sz="0" w:space="0" w:color="auto"/>
              </w:divBdr>
            </w:div>
            <w:div w:id="1832479558">
              <w:marLeft w:val="0"/>
              <w:marRight w:val="0"/>
              <w:marTop w:val="0"/>
              <w:marBottom w:val="0"/>
              <w:divBdr>
                <w:top w:val="none" w:sz="0" w:space="0" w:color="auto"/>
                <w:left w:val="none" w:sz="0" w:space="0" w:color="auto"/>
                <w:bottom w:val="none" w:sz="0" w:space="0" w:color="auto"/>
                <w:right w:val="none" w:sz="0" w:space="0" w:color="auto"/>
              </w:divBdr>
            </w:div>
            <w:div w:id="341396796">
              <w:marLeft w:val="0"/>
              <w:marRight w:val="0"/>
              <w:marTop w:val="0"/>
              <w:marBottom w:val="0"/>
              <w:divBdr>
                <w:top w:val="none" w:sz="0" w:space="0" w:color="auto"/>
                <w:left w:val="none" w:sz="0" w:space="0" w:color="auto"/>
                <w:bottom w:val="none" w:sz="0" w:space="0" w:color="auto"/>
                <w:right w:val="none" w:sz="0" w:space="0" w:color="auto"/>
              </w:divBdr>
            </w:div>
            <w:div w:id="96491362">
              <w:marLeft w:val="0"/>
              <w:marRight w:val="0"/>
              <w:marTop w:val="0"/>
              <w:marBottom w:val="0"/>
              <w:divBdr>
                <w:top w:val="none" w:sz="0" w:space="0" w:color="auto"/>
                <w:left w:val="none" w:sz="0" w:space="0" w:color="auto"/>
                <w:bottom w:val="none" w:sz="0" w:space="0" w:color="auto"/>
                <w:right w:val="none" w:sz="0" w:space="0" w:color="auto"/>
              </w:divBdr>
            </w:div>
            <w:div w:id="1515261954">
              <w:marLeft w:val="0"/>
              <w:marRight w:val="0"/>
              <w:marTop w:val="0"/>
              <w:marBottom w:val="0"/>
              <w:divBdr>
                <w:top w:val="none" w:sz="0" w:space="0" w:color="auto"/>
                <w:left w:val="none" w:sz="0" w:space="0" w:color="auto"/>
                <w:bottom w:val="none" w:sz="0" w:space="0" w:color="auto"/>
                <w:right w:val="none" w:sz="0" w:space="0" w:color="auto"/>
              </w:divBdr>
            </w:div>
            <w:div w:id="393704653">
              <w:marLeft w:val="0"/>
              <w:marRight w:val="0"/>
              <w:marTop w:val="0"/>
              <w:marBottom w:val="0"/>
              <w:divBdr>
                <w:top w:val="none" w:sz="0" w:space="0" w:color="auto"/>
                <w:left w:val="none" w:sz="0" w:space="0" w:color="auto"/>
                <w:bottom w:val="none" w:sz="0" w:space="0" w:color="auto"/>
                <w:right w:val="none" w:sz="0" w:space="0" w:color="auto"/>
              </w:divBdr>
            </w:div>
            <w:div w:id="2039357742">
              <w:marLeft w:val="0"/>
              <w:marRight w:val="0"/>
              <w:marTop w:val="0"/>
              <w:marBottom w:val="0"/>
              <w:divBdr>
                <w:top w:val="none" w:sz="0" w:space="0" w:color="auto"/>
                <w:left w:val="none" w:sz="0" w:space="0" w:color="auto"/>
                <w:bottom w:val="none" w:sz="0" w:space="0" w:color="auto"/>
                <w:right w:val="none" w:sz="0" w:space="0" w:color="auto"/>
              </w:divBdr>
            </w:div>
            <w:div w:id="1714839523">
              <w:marLeft w:val="0"/>
              <w:marRight w:val="0"/>
              <w:marTop w:val="0"/>
              <w:marBottom w:val="0"/>
              <w:divBdr>
                <w:top w:val="none" w:sz="0" w:space="0" w:color="auto"/>
                <w:left w:val="none" w:sz="0" w:space="0" w:color="auto"/>
                <w:bottom w:val="none" w:sz="0" w:space="0" w:color="auto"/>
                <w:right w:val="none" w:sz="0" w:space="0" w:color="auto"/>
              </w:divBdr>
            </w:div>
            <w:div w:id="823156304">
              <w:marLeft w:val="0"/>
              <w:marRight w:val="0"/>
              <w:marTop w:val="0"/>
              <w:marBottom w:val="0"/>
              <w:divBdr>
                <w:top w:val="none" w:sz="0" w:space="0" w:color="auto"/>
                <w:left w:val="none" w:sz="0" w:space="0" w:color="auto"/>
                <w:bottom w:val="none" w:sz="0" w:space="0" w:color="auto"/>
                <w:right w:val="none" w:sz="0" w:space="0" w:color="auto"/>
              </w:divBdr>
            </w:div>
            <w:div w:id="1052535754">
              <w:marLeft w:val="0"/>
              <w:marRight w:val="0"/>
              <w:marTop w:val="0"/>
              <w:marBottom w:val="0"/>
              <w:divBdr>
                <w:top w:val="none" w:sz="0" w:space="0" w:color="auto"/>
                <w:left w:val="none" w:sz="0" w:space="0" w:color="auto"/>
                <w:bottom w:val="none" w:sz="0" w:space="0" w:color="auto"/>
                <w:right w:val="none" w:sz="0" w:space="0" w:color="auto"/>
              </w:divBdr>
            </w:div>
            <w:div w:id="1263689268">
              <w:marLeft w:val="0"/>
              <w:marRight w:val="0"/>
              <w:marTop w:val="0"/>
              <w:marBottom w:val="0"/>
              <w:divBdr>
                <w:top w:val="none" w:sz="0" w:space="0" w:color="auto"/>
                <w:left w:val="none" w:sz="0" w:space="0" w:color="auto"/>
                <w:bottom w:val="none" w:sz="0" w:space="0" w:color="auto"/>
                <w:right w:val="none" w:sz="0" w:space="0" w:color="auto"/>
              </w:divBdr>
            </w:div>
            <w:div w:id="221983615">
              <w:marLeft w:val="0"/>
              <w:marRight w:val="0"/>
              <w:marTop w:val="0"/>
              <w:marBottom w:val="0"/>
              <w:divBdr>
                <w:top w:val="none" w:sz="0" w:space="0" w:color="auto"/>
                <w:left w:val="none" w:sz="0" w:space="0" w:color="auto"/>
                <w:bottom w:val="none" w:sz="0" w:space="0" w:color="auto"/>
                <w:right w:val="none" w:sz="0" w:space="0" w:color="auto"/>
              </w:divBdr>
            </w:div>
            <w:div w:id="739255216">
              <w:marLeft w:val="0"/>
              <w:marRight w:val="0"/>
              <w:marTop w:val="0"/>
              <w:marBottom w:val="0"/>
              <w:divBdr>
                <w:top w:val="none" w:sz="0" w:space="0" w:color="auto"/>
                <w:left w:val="none" w:sz="0" w:space="0" w:color="auto"/>
                <w:bottom w:val="none" w:sz="0" w:space="0" w:color="auto"/>
                <w:right w:val="none" w:sz="0" w:space="0" w:color="auto"/>
              </w:divBdr>
            </w:div>
            <w:div w:id="525488013">
              <w:marLeft w:val="0"/>
              <w:marRight w:val="0"/>
              <w:marTop w:val="0"/>
              <w:marBottom w:val="0"/>
              <w:divBdr>
                <w:top w:val="none" w:sz="0" w:space="0" w:color="auto"/>
                <w:left w:val="none" w:sz="0" w:space="0" w:color="auto"/>
                <w:bottom w:val="none" w:sz="0" w:space="0" w:color="auto"/>
                <w:right w:val="none" w:sz="0" w:space="0" w:color="auto"/>
              </w:divBdr>
            </w:div>
            <w:div w:id="2016615023">
              <w:marLeft w:val="0"/>
              <w:marRight w:val="0"/>
              <w:marTop w:val="0"/>
              <w:marBottom w:val="0"/>
              <w:divBdr>
                <w:top w:val="none" w:sz="0" w:space="0" w:color="auto"/>
                <w:left w:val="none" w:sz="0" w:space="0" w:color="auto"/>
                <w:bottom w:val="none" w:sz="0" w:space="0" w:color="auto"/>
                <w:right w:val="none" w:sz="0" w:space="0" w:color="auto"/>
              </w:divBdr>
            </w:div>
            <w:div w:id="364067225">
              <w:marLeft w:val="0"/>
              <w:marRight w:val="0"/>
              <w:marTop w:val="0"/>
              <w:marBottom w:val="0"/>
              <w:divBdr>
                <w:top w:val="none" w:sz="0" w:space="0" w:color="auto"/>
                <w:left w:val="none" w:sz="0" w:space="0" w:color="auto"/>
                <w:bottom w:val="none" w:sz="0" w:space="0" w:color="auto"/>
                <w:right w:val="none" w:sz="0" w:space="0" w:color="auto"/>
              </w:divBdr>
            </w:div>
            <w:div w:id="980620746">
              <w:marLeft w:val="0"/>
              <w:marRight w:val="0"/>
              <w:marTop w:val="0"/>
              <w:marBottom w:val="0"/>
              <w:divBdr>
                <w:top w:val="none" w:sz="0" w:space="0" w:color="auto"/>
                <w:left w:val="none" w:sz="0" w:space="0" w:color="auto"/>
                <w:bottom w:val="none" w:sz="0" w:space="0" w:color="auto"/>
                <w:right w:val="none" w:sz="0" w:space="0" w:color="auto"/>
              </w:divBdr>
            </w:div>
            <w:div w:id="1705712975">
              <w:marLeft w:val="0"/>
              <w:marRight w:val="0"/>
              <w:marTop w:val="0"/>
              <w:marBottom w:val="0"/>
              <w:divBdr>
                <w:top w:val="none" w:sz="0" w:space="0" w:color="auto"/>
                <w:left w:val="none" w:sz="0" w:space="0" w:color="auto"/>
                <w:bottom w:val="none" w:sz="0" w:space="0" w:color="auto"/>
                <w:right w:val="none" w:sz="0" w:space="0" w:color="auto"/>
              </w:divBdr>
            </w:div>
            <w:div w:id="1754860169">
              <w:marLeft w:val="0"/>
              <w:marRight w:val="0"/>
              <w:marTop w:val="0"/>
              <w:marBottom w:val="0"/>
              <w:divBdr>
                <w:top w:val="none" w:sz="0" w:space="0" w:color="auto"/>
                <w:left w:val="none" w:sz="0" w:space="0" w:color="auto"/>
                <w:bottom w:val="none" w:sz="0" w:space="0" w:color="auto"/>
                <w:right w:val="none" w:sz="0" w:space="0" w:color="auto"/>
              </w:divBdr>
            </w:div>
            <w:div w:id="644968968">
              <w:marLeft w:val="0"/>
              <w:marRight w:val="0"/>
              <w:marTop w:val="0"/>
              <w:marBottom w:val="0"/>
              <w:divBdr>
                <w:top w:val="none" w:sz="0" w:space="0" w:color="auto"/>
                <w:left w:val="none" w:sz="0" w:space="0" w:color="auto"/>
                <w:bottom w:val="none" w:sz="0" w:space="0" w:color="auto"/>
                <w:right w:val="none" w:sz="0" w:space="0" w:color="auto"/>
              </w:divBdr>
            </w:div>
            <w:div w:id="1429037410">
              <w:marLeft w:val="0"/>
              <w:marRight w:val="0"/>
              <w:marTop w:val="0"/>
              <w:marBottom w:val="0"/>
              <w:divBdr>
                <w:top w:val="none" w:sz="0" w:space="0" w:color="auto"/>
                <w:left w:val="none" w:sz="0" w:space="0" w:color="auto"/>
                <w:bottom w:val="none" w:sz="0" w:space="0" w:color="auto"/>
                <w:right w:val="none" w:sz="0" w:space="0" w:color="auto"/>
              </w:divBdr>
            </w:div>
            <w:div w:id="394938673">
              <w:marLeft w:val="0"/>
              <w:marRight w:val="0"/>
              <w:marTop w:val="0"/>
              <w:marBottom w:val="0"/>
              <w:divBdr>
                <w:top w:val="none" w:sz="0" w:space="0" w:color="auto"/>
                <w:left w:val="none" w:sz="0" w:space="0" w:color="auto"/>
                <w:bottom w:val="none" w:sz="0" w:space="0" w:color="auto"/>
                <w:right w:val="none" w:sz="0" w:space="0" w:color="auto"/>
              </w:divBdr>
            </w:div>
            <w:div w:id="152769148">
              <w:marLeft w:val="0"/>
              <w:marRight w:val="0"/>
              <w:marTop w:val="0"/>
              <w:marBottom w:val="0"/>
              <w:divBdr>
                <w:top w:val="none" w:sz="0" w:space="0" w:color="auto"/>
                <w:left w:val="none" w:sz="0" w:space="0" w:color="auto"/>
                <w:bottom w:val="none" w:sz="0" w:space="0" w:color="auto"/>
                <w:right w:val="none" w:sz="0" w:space="0" w:color="auto"/>
              </w:divBdr>
            </w:div>
            <w:div w:id="993219054">
              <w:marLeft w:val="0"/>
              <w:marRight w:val="0"/>
              <w:marTop w:val="0"/>
              <w:marBottom w:val="0"/>
              <w:divBdr>
                <w:top w:val="none" w:sz="0" w:space="0" w:color="auto"/>
                <w:left w:val="none" w:sz="0" w:space="0" w:color="auto"/>
                <w:bottom w:val="none" w:sz="0" w:space="0" w:color="auto"/>
                <w:right w:val="none" w:sz="0" w:space="0" w:color="auto"/>
              </w:divBdr>
            </w:div>
            <w:div w:id="793795335">
              <w:marLeft w:val="0"/>
              <w:marRight w:val="0"/>
              <w:marTop w:val="0"/>
              <w:marBottom w:val="0"/>
              <w:divBdr>
                <w:top w:val="none" w:sz="0" w:space="0" w:color="auto"/>
                <w:left w:val="none" w:sz="0" w:space="0" w:color="auto"/>
                <w:bottom w:val="none" w:sz="0" w:space="0" w:color="auto"/>
                <w:right w:val="none" w:sz="0" w:space="0" w:color="auto"/>
              </w:divBdr>
            </w:div>
            <w:div w:id="1187643721">
              <w:marLeft w:val="0"/>
              <w:marRight w:val="0"/>
              <w:marTop w:val="0"/>
              <w:marBottom w:val="0"/>
              <w:divBdr>
                <w:top w:val="none" w:sz="0" w:space="0" w:color="auto"/>
                <w:left w:val="none" w:sz="0" w:space="0" w:color="auto"/>
                <w:bottom w:val="none" w:sz="0" w:space="0" w:color="auto"/>
                <w:right w:val="none" w:sz="0" w:space="0" w:color="auto"/>
              </w:divBdr>
            </w:div>
            <w:div w:id="1415543012">
              <w:marLeft w:val="0"/>
              <w:marRight w:val="0"/>
              <w:marTop w:val="0"/>
              <w:marBottom w:val="0"/>
              <w:divBdr>
                <w:top w:val="none" w:sz="0" w:space="0" w:color="auto"/>
                <w:left w:val="none" w:sz="0" w:space="0" w:color="auto"/>
                <w:bottom w:val="none" w:sz="0" w:space="0" w:color="auto"/>
                <w:right w:val="none" w:sz="0" w:space="0" w:color="auto"/>
              </w:divBdr>
            </w:div>
            <w:div w:id="1761680259">
              <w:marLeft w:val="0"/>
              <w:marRight w:val="0"/>
              <w:marTop w:val="0"/>
              <w:marBottom w:val="0"/>
              <w:divBdr>
                <w:top w:val="none" w:sz="0" w:space="0" w:color="auto"/>
                <w:left w:val="none" w:sz="0" w:space="0" w:color="auto"/>
                <w:bottom w:val="none" w:sz="0" w:space="0" w:color="auto"/>
                <w:right w:val="none" w:sz="0" w:space="0" w:color="auto"/>
              </w:divBdr>
            </w:div>
            <w:div w:id="252906872">
              <w:marLeft w:val="0"/>
              <w:marRight w:val="0"/>
              <w:marTop w:val="0"/>
              <w:marBottom w:val="0"/>
              <w:divBdr>
                <w:top w:val="none" w:sz="0" w:space="0" w:color="auto"/>
                <w:left w:val="none" w:sz="0" w:space="0" w:color="auto"/>
                <w:bottom w:val="none" w:sz="0" w:space="0" w:color="auto"/>
                <w:right w:val="none" w:sz="0" w:space="0" w:color="auto"/>
              </w:divBdr>
            </w:div>
            <w:div w:id="921184744">
              <w:marLeft w:val="0"/>
              <w:marRight w:val="0"/>
              <w:marTop w:val="0"/>
              <w:marBottom w:val="0"/>
              <w:divBdr>
                <w:top w:val="none" w:sz="0" w:space="0" w:color="auto"/>
                <w:left w:val="none" w:sz="0" w:space="0" w:color="auto"/>
                <w:bottom w:val="none" w:sz="0" w:space="0" w:color="auto"/>
                <w:right w:val="none" w:sz="0" w:space="0" w:color="auto"/>
              </w:divBdr>
            </w:div>
            <w:div w:id="960265966">
              <w:marLeft w:val="0"/>
              <w:marRight w:val="0"/>
              <w:marTop w:val="0"/>
              <w:marBottom w:val="0"/>
              <w:divBdr>
                <w:top w:val="none" w:sz="0" w:space="0" w:color="auto"/>
                <w:left w:val="none" w:sz="0" w:space="0" w:color="auto"/>
                <w:bottom w:val="none" w:sz="0" w:space="0" w:color="auto"/>
                <w:right w:val="none" w:sz="0" w:space="0" w:color="auto"/>
              </w:divBdr>
            </w:div>
            <w:div w:id="246114251">
              <w:marLeft w:val="0"/>
              <w:marRight w:val="0"/>
              <w:marTop w:val="0"/>
              <w:marBottom w:val="0"/>
              <w:divBdr>
                <w:top w:val="none" w:sz="0" w:space="0" w:color="auto"/>
                <w:left w:val="none" w:sz="0" w:space="0" w:color="auto"/>
                <w:bottom w:val="none" w:sz="0" w:space="0" w:color="auto"/>
                <w:right w:val="none" w:sz="0" w:space="0" w:color="auto"/>
              </w:divBdr>
            </w:div>
            <w:div w:id="1822848241">
              <w:marLeft w:val="0"/>
              <w:marRight w:val="0"/>
              <w:marTop w:val="0"/>
              <w:marBottom w:val="0"/>
              <w:divBdr>
                <w:top w:val="none" w:sz="0" w:space="0" w:color="auto"/>
                <w:left w:val="none" w:sz="0" w:space="0" w:color="auto"/>
                <w:bottom w:val="none" w:sz="0" w:space="0" w:color="auto"/>
                <w:right w:val="none" w:sz="0" w:space="0" w:color="auto"/>
              </w:divBdr>
            </w:div>
            <w:div w:id="1765153520">
              <w:marLeft w:val="0"/>
              <w:marRight w:val="0"/>
              <w:marTop w:val="0"/>
              <w:marBottom w:val="0"/>
              <w:divBdr>
                <w:top w:val="none" w:sz="0" w:space="0" w:color="auto"/>
                <w:left w:val="none" w:sz="0" w:space="0" w:color="auto"/>
                <w:bottom w:val="none" w:sz="0" w:space="0" w:color="auto"/>
                <w:right w:val="none" w:sz="0" w:space="0" w:color="auto"/>
              </w:divBdr>
            </w:div>
            <w:div w:id="1783377237">
              <w:marLeft w:val="0"/>
              <w:marRight w:val="0"/>
              <w:marTop w:val="0"/>
              <w:marBottom w:val="0"/>
              <w:divBdr>
                <w:top w:val="none" w:sz="0" w:space="0" w:color="auto"/>
                <w:left w:val="none" w:sz="0" w:space="0" w:color="auto"/>
                <w:bottom w:val="none" w:sz="0" w:space="0" w:color="auto"/>
                <w:right w:val="none" w:sz="0" w:space="0" w:color="auto"/>
              </w:divBdr>
            </w:div>
            <w:div w:id="1022245720">
              <w:marLeft w:val="0"/>
              <w:marRight w:val="0"/>
              <w:marTop w:val="0"/>
              <w:marBottom w:val="0"/>
              <w:divBdr>
                <w:top w:val="none" w:sz="0" w:space="0" w:color="auto"/>
                <w:left w:val="none" w:sz="0" w:space="0" w:color="auto"/>
                <w:bottom w:val="none" w:sz="0" w:space="0" w:color="auto"/>
                <w:right w:val="none" w:sz="0" w:space="0" w:color="auto"/>
              </w:divBdr>
            </w:div>
            <w:div w:id="714815700">
              <w:marLeft w:val="0"/>
              <w:marRight w:val="0"/>
              <w:marTop w:val="0"/>
              <w:marBottom w:val="0"/>
              <w:divBdr>
                <w:top w:val="none" w:sz="0" w:space="0" w:color="auto"/>
                <w:left w:val="none" w:sz="0" w:space="0" w:color="auto"/>
                <w:bottom w:val="none" w:sz="0" w:space="0" w:color="auto"/>
                <w:right w:val="none" w:sz="0" w:space="0" w:color="auto"/>
              </w:divBdr>
            </w:div>
            <w:div w:id="785926750">
              <w:marLeft w:val="0"/>
              <w:marRight w:val="0"/>
              <w:marTop w:val="0"/>
              <w:marBottom w:val="0"/>
              <w:divBdr>
                <w:top w:val="none" w:sz="0" w:space="0" w:color="auto"/>
                <w:left w:val="none" w:sz="0" w:space="0" w:color="auto"/>
                <w:bottom w:val="none" w:sz="0" w:space="0" w:color="auto"/>
                <w:right w:val="none" w:sz="0" w:space="0" w:color="auto"/>
              </w:divBdr>
            </w:div>
            <w:div w:id="389615800">
              <w:marLeft w:val="0"/>
              <w:marRight w:val="0"/>
              <w:marTop w:val="0"/>
              <w:marBottom w:val="0"/>
              <w:divBdr>
                <w:top w:val="none" w:sz="0" w:space="0" w:color="auto"/>
                <w:left w:val="none" w:sz="0" w:space="0" w:color="auto"/>
                <w:bottom w:val="none" w:sz="0" w:space="0" w:color="auto"/>
                <w:right w:val="none" w:sz="0" w:space="0" w:color="auto"/>
              </w:divBdr>
            </w:div>
            <w:div w:id="1786850835">
              <w:marLeft w:val="0"/>
              <w:marRight w:val="0"/>
              <w:marTop w:val="0"/>
              <w:marBottom w:val="0"/>
              <w:divBdr>
                <w:top w:val="none" w:sz="0" w:space="0" w:color="auto"/>
                <w:left w:val="none" w:sz="0" w:space="0" w:color="auto"/>
                <w:bottom w:val="none" w:sz="0" w:space="0" w:color="auto"/>
                <w:right w:val="none" w:sz="0" w:space="0" w:color="auto"/>
              </w:divBdr>
            </w:div>
            <w:div w:id="621425458">
              <w:marLeft w:val="0"/>
              <w:marRight w:val="0"/>
              <w:marTop w:val="0"/>
              <w:marBottom w:val="0"/>
              <w:divBdr>
                <w:top w:val="none" w:sz="0" w:space="0" w:color="auto"/>
                <w:left w:val="none" w:sz="0" w:space="0" w:color="auto"/>
                <w:bottom w:val="none" w:sz="0" w:space="0" w:color="auto"/>
                <w:right w:val="none" w:sz="0" w:space="0" w:color="auto"/>
              </w:divBdr>
            </w:div>
            <w:div w:id="548348084">
              <w:marLeft w:val="0"/>
              <w:marRight w:val="0"/>
              <w:marTop w:val="0"/>
              <w:marBottom w:val="0"/>
              <w:divBdr>
                <w:top w:val="none" w:sz="0" w:space="0" w:color="auto"/>
                <w:left w:val="none" w:sz="0" w:space="0" w:color="auto"/>
                <w:bottom w:val="none" w:sz="0" w:space="0" w:color="auto"/>
                <w:right w:val="none" w:sz="0" w:space="0" w:color="auto"/>
              </w:divBdr>
            </w:div>
            <w:div w:id="966858453">
              <w:marLeft w:val="0"/>
              <w:marRight w:val="0"/>
              <w:marTop w:val="0"/>
              <w:marBottom w:val="0"/>
              <w:divBdr>
                <w:top w:val="none" w:sz="0" w:space="0" w:color="auto"/>
                <w:left w:val="none" w:sz="0" w:space="0" w:color="auto"/>
                <w:bottom w:val="none" w:sz="0" w:space="0" w:color="auto"/>
                <w:right w:val="none" w:sz="0" w:space="0" w:color="auto"/>
              </w:divBdr>
            </w:div>
            <w:div w:id="166486425">
              <w:marLeft w:val="0"/>
              <w:marRight w:val="0"/>
              <w:marTop w:val="0"/>
              <w:marBottom w:val="0"/>
              <w:divBdr>
                <w:top w:val="none" w:sz="0" w:space="0" w:color="auto"/>
                <w:left w:val="none" w:sz="0" w:space="0" w:color="auto"/>
                <w:bottom w:val="none" w:sz="0" w:space="0" w:color="auto"/>
                <w:right w:val="none" w:sz="0" w:space="0" w:color="auto"/>
              </w:divBdr>
            </w:div>
            <w:div w:id="1410928512">
              <w:marLeft w:val="0"/>
              <w:marRight w:val="0"/>
              <w:marTop w:val="0"/>
              <w:marBottom w:val="0"/>
              <w:divBdr>
                <w:top w:val="none" w:sz="0" w:space="0" w:color="auto"/>
                <w:left w:val="none" w:sz="0" w:space="0" w:color="auto"/>
                <w:bottom w:val="none" w:sz="0" w:space="0" w:color="auto"/>
                <w:right w:val="none" w:sz="0" w:space="0" w:color="auto"/>
              </w:divBdr>
            </w:div>
            <w:div w:id="955479580">
              <w:marLeft w:val="0"/>
              <w:marRight w:val="0"/>
              <w:marTop w:val="0"/>
              <w:marBottom w:val="0"/>
              <w:divBdr>
                <w:top w:val="none" w:sz="0" w:space="0" w:color="auto"/>
                <w:left w:val="none" w:sz="0" w:space="0" w:color="auto"/>
                <w:bottom w:val="none" w:sz="0" w:space="0" w:color="auto"/>
                <w:right w:val="none" w:sz="0" w:space="0" w:color="auto"/>
              </w:divBdr>
            </w:div>
            <w:div w:id="10408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8121">
      <w:bodyDiv w:val="1"/>
      <w:marLeft w:val="0"/>
      <w:marRight w:val="0"/>
      <w:marTop w:val="0"/>
      <w:marBottom w:val="0"/>
      <w:divBdr>
        <w:top w:val="none" w:sz="0" w:space="0" w:color="auto"/>
        <w:left w:val="none" w:sz="0" w:space="0" w:color="auto"/>
        <w:bottom w:val="none" w:sz="0" w:space="0" w:color="auto"/>
        <w:right w:val="none" w:sz="0" w:space="0" w:color="auto"/>
      </w:divBdr>
    </w:div>
    <w:div w:id="1935698361">
      <w:bodyDiv w:val="1"/>
      <w:marLeft w:val="0"/>
      <w:marRight w:val="0"/>
      <w:marTop w:val="0"/>
      <w:marBottom w:val="0"/>
      <w:divBdr>
        <w:top w:val="none" w:sz="0" w:space="0" w:color="auto"/>
        <w:left w:val="none" w:sz="0" w:space="0" w:color="auto"/>
        <w:bottom w:val="none" w:sz="0" w:space="0" w:color="auto"/>
        <w:right w:val="none" w:sz="0" w:space="0" w:color="auto"/>
      </w:divBdr>
    </w:div>
    <w:div w:id="2031028799">
      <w:bodyDiv w:val="1"/>
      <w:marLeft w:val="0"/>
      <w:marRight w:val="0"/>
      <w:marTop w:val="0"/>
      <w:marBottom w:val="0"/>
      <w:divBdr>
        <w:top w:val="none" w:sz="0" w:space="0" w:color="auto"/>
        <w:left w:val="none" w:sz="0" w:space="0" w:color="auto"/>
        <w:bottom w:val="none" w:sz="0" w:space="0" w:color="auto"/>
        <w:right w:val="none" w:sz="0" w:space="0" w:color="auto"/>
      </w:divBdr>
      <w:divsChild>
        <w:div w:id="1948661196">
          <w:marLeft w:val="0"/>
          <w:marRight w:val="0"/>
          <w:marTop w:val="0"/>
          <w:marBottom w:val="0"/>
          <w:divBdr>
            <w:top w:val="none" w:sz="0" w:space="0" w:color="auto"/>
            <w:left w:val="none" w:sz="0" w:space="0" w:color="auto"/>
            <w:bottom w:val="none" w:sz="0" w:space="0" w:color="auto"/>
            <w:right w:val="none" w:sz="0" w:space="0" w:color="auto"/>
          </w:divBdr>
          <w:divsChild>
            <w:div w:id="18314373">
              <w:marLeft w:val="0"/>
              <w:marRight w:val="0"/>
              <w:marTop w:val="0"/>
              <w:marBottom w:val="0"/>
              <w:divBdr>
                <w:top w:val="none" w:sz="0" w:space="0" w:color="auto"/>
                <w:left w:val="none" w:sz="0" w:space="0" w:color="auto"/>
                <w:bottom w:val="none" w:sz="0" w:space="0" w:color="auto"/>
                <w:right w:val="none" w:sz="0" w:space="0" w:color="auto"/>
              </w:divBdr>
            </w:div>
            <w:div w:id="1203862362">
              <w:marLeft w:val="0"/>
              <w:marRight w:val="0"/>
              <w:marTop w:val="0"/>
              <w:marBottom w:val="0"/>
              <w:divBdr>
                <w:top w:val="none" w:sz="0" w:space="0" w:color="auto"/>
                <w:left w:val="none" w:sz="0" w:space="0" w:color="auto"/>
                <w:bottom w:val="none" w:sz="0" w:space="0" w:color="auto"/>
                <w:right w:val="none" w:sz="0" w:space="0" w:color="auto"/>
              </w:divBdr>
            </w:div>
            <w:div w:id="1561094297">
              <w:marLeft w:val="0"/>
              <w:marRight w:val="0"/>
              <w:marTop w:val="0"/>
              <w:marBottom w:val="0"/>
              <w:divBdr>
                <w:top w:val="none" w:sz="0" w:space="0" w:color="auto"/>
                <w:left w:val="none" w:sz="0" w:space="0" w:color="auto"/>
                <w:bottom w:val="none" w:sz="0" w:space="0" w:color="auto"/>
                <w:right w:val="none" w:sz="0" w:space="0" w:color="auto"/>
              </w:divBdr>
            </w:div>
            <w:div w:id="1837108390">
              <w:marLeft w:val="0"/>
              <w:marRight w:val="0"/>
              <w:marTop w:val="0"/>
              <w:marBottom w:val="0"/>
              <w:divBdr>
                <w:top w:val="none" w:sz="0" w:space="0" w:color="auto"/>
                <w:left w:val="none" w:sz="0" w:space="0" w:color="auto"/>
                <w:bottom w:val="none" w:sz="0" w:space="0" w:color="auto"/>
                <w:right w:val="none" w:sz="0" w:space="0" w:color="auto"/>
              </w:divBdr>
            </w:div>
            <w:div w:id="1297223243">
              <w:marLeft w:val="0"/>
              <w:marRight w:val="0"/>
              <w:marTop w:val="0"/>
              <w:marBottom w:val="0"/>
              <w:divBdr>
                <w:top w:val="none" w:sz="0" w:space="0" w:color="auto"/>
                <w:left w:val="none" w:sz="0" w:space="0" w:color="auto"/>
                <w:bottom w:val="none" w:sz="0" w:space="0" w:color="auto"/>
                <w:right w:val="none" w:sz="0" w:space="0" w:color="auto"/>
              </w:divBdr>
            </w:div>
            <w:div w:id="1377389286">
              <w:marLeft w:val="0"/>
              <w:marRight w:val="0"/>
              <w:marTop w:val="0"/>
              <w:marBottom w:val="0"/>
              <w:divBdr>
                <w:top w:val="none" w:sz="0" w:space="0" w:color="auto"/>
                <w:left w:val="none" w:sz="0" w:space="0" w:color="auto"/>
                <w:bottom w:val="none" w:sz="0" w:space="0" w:color="auto"/>
                <w:right w:val="none" w:sz="0" w:space="0" w:color="auto"/>
              </w:divBdr>
            </w:div>
            <w:div w:id="20517331">
              <w:marLeft w:val="0"/>
              <w:marRight w:val="0"/>
              <w:marTop w:val="0"/>
              <w:marBottom w:val="0"/>
              <w:divBdr>
                <w:top w:val="none" w:sz="0" w:space="0" w:color="auto"/>
                <w:left w:val="none" w:sz="0" w:space="0" w:color="auto"/>
                <w:bottom w:val="none" w:sz="0" w:space="0" w:color="auto"/>
                <w:right w:val="none" w:sz="0" w:space="0" w:color="auto"/>
              </w:divBdr>
            </w:div>
            <w:div w:id="1221206560">
              <w:marLeft w:val="0"/>
              <w:marRight w:val="0"/>
              <w:marTop w:val="0"/>
              <w:marBottom w:val="0"/>
              <w:divBdr>
                <w:top w:val="none" w:sz="0" w:space="0" w:color="auto"/>
                <w:left w:val="none" w:sz="0" w:space="0" w:color="auto"/>
                <w:bottom w:val="none" w:sz="0" w:space="0" w:color="auto"/>
                <w:right w:val="none" w:sz="0" w:space="0" w:color="auto"/>
              </w:divBdr>
            </w:div>
            <w:div w:id="1197044037">
              <w:marLeft w:val="0"/>
              <w:marRight w:val="0"/>
              <w:marTop w:val="0"/>
              <w:marBottom w:val="0"/>
              <w:divBdr>
                <w:top w:val="none" w:sz="0" w:space="0" w:color="auto"/>
                <w:left w:val="none" w:sz="0" w:space="0" w:color="auto"/>
                <w:bottom w:val="none" w:sz="0" w:space="0" w:color="auto"/>
                <w:right w:val="none" w:sz="0" w:space="0" w:color="auto"/>
              </w:divBdr>
            </w:div>
            <w:div w:id="376707675">
              <w:marLeft w:val="0"/>
              <w:marRight w:val="0"/>
              <w:marTop w:val="0"/>
              <w:marBottom w:val="0"/>
              <w:divBdr>
                <w:top w:val="none" w:sz="0" w:space="0" w:color="auto"/>
                <w:left w:val="none" w:sz="0" w:space="0" w:color="auto"/>
                <w:bottom w:val="none" w:sz="0" w:space="0" w:color="auto"/>
                <w:right w:val="none" w:sz="0" w:space="0" w:color="auto"/>
              </w:divBdr>
            </w:div>
            <w:div w:id="318272241">
              <w:marLeft w:val="0"/>
              <w:marRight w:val="0"/>
              <w:marTop w:val="0"/>
              <w:marBottom w:val="0"/>
              <w:divBdr>
                <w:top w:val="none" w:sz="0" w:space="0" w:color="auto"/>
                <w:left w:val="none" w:sz="0" w:space="0" w:color="auto"/>
                <w:bottom w:val="none" w:sz="0" w:space="0" w:color="auto"/>
                <w:right w:val="none" w:sz="0" w:space="0" w:color="auto"/>
              </w:divBdr>
            </w:div>
            <w:div w:id="935946838">
              <w:marLeft w:val="0"/>
              <w:marRight w:val="0"/>
              <w:marTop w:val="0"/>
              <w:marBottom w:val="0"/>
              <w:divBdr>
                <w:top w:val="none" w:sz="0" w:space="0" w:color="auto"/>
                <w:left w:val="none" w:sz="0" w:space="0" w:color="auto"/>
                <w:bottom w:val="none" w:sz="0" w:space="0" w:color="auto"/>
                <w:right w:val="none" w:sz="0" w:space="0" w:color="auto"/>
              </w:divBdr>
            </w:div>
            <w:div w:id="338774982">
              <w:marLeft w:val="0"/>
              <w:marRight w:val="0"/>
              <w:marTop w:val="0"/>
              <w:marBottom w:val="0"/>
              <w:divBdr>
                <w:top w:val="none" w:sz="0" w:space="0" w:color="auto"/>
                <w:left w:val="none" w:sz="0" w:space="0" w:color="auto"/>
                <w:bottom w:val="none" w:sz="0" w:space="0" w:color="auto"/>
                <w:right w:val="none" w:sz="0" w:space="0" w:color="auto"/>
              </w:divBdr>
            </w:div>
            <w:div w:id="471288366">
              <w:marLeft w:val="0"/>
              <w:marRight w:val="0"/>
              <w:marTop w:val="0"/>
              <w:marBottom w:val="0"/>
              <w:divBdr>
                <w:top w:val="none" w:sz="0" w:space="0" w:color="auto"/>
                <w:left w:val="none" w:sz="0" w:space="0" w:color="auto"/>
                <w:bottom w:val="none" w:sz="0" w:space="0" w:color="auto"/>
                <w:right w:val="none" w:sz="0" w:space="0" w:color="auto"/>
              </w:divBdr>
            </w:div>
            <w:div w:id="1382554773">
              <w:marLeft w:val="0"/>
              <w:marRight w:val="0"/>
              <w:marTop w:val="0"/>
              <w:marBottom w:val="0"/>
              <w:divBdr>
                <w:top w:val="none" w:sz="0" w:space="0" w:color="auto"/>
                <w:left w:val="none" w:sz="0" w:space="0" w:color="auto"/>
                <w:bottom w:val="none" w:sz="0" w:space="0" w:color="auto"/>
                <w:right w:val="none" w:sz="0" w:space="0" w:color="auto"/>
              </w:divBdr>
            </w:div>
            <w:div w:id="203101132">
              <w:marLeft w:val="0"/>
              <w:marRight w:val="0"/>
              <w:marTop w:val="0"/>
              <w:marBottom w:val="0"/>
              <w:divBdr>
                <w:top w:val="none" w:sz="0" w:space="0" w:color="auto"/>
                <w:left w:val="none" w:sz="0" w:space="0" w:color="auto"/>
                <w:bottom w:val="none" w:sz="0" w:space="0" w:color="auto"/>
                <w:right w:val="none" w:sz="0" w:space="0" w:color="auto"/>
              </w:divBdr>
            </w:div>
            <w:div w:id="236402034">
              <w:marLeft w:val="0"/>
              <w:marRight w:val="0"/>
              <w:marTop w:val="0"/>
              <w:marBottom w:val="0"/>
              <w:divBdr>
                <w:top w:val="none" w:sz="0" w:space="0" w:color="auto"/>
                <w:left w:val="none" w:sz="0" w:space="0" w:color="auto"/>
                <w:bottom w:val="none" w:sz="0" w:space="0" w:color="auto"/>
                <w:right w:val="none" w:sz="0" w:space="0" w:color="auto"/>
              </w:divBdr>
            </w:div>
            <w:div w:id="1982727242">
              <w:marLeft w:val="0"/>
              <w:marRight w:val="0"/>
              <w:marTop w:val="0"/>
              <w:marBottom w:val="0"/>
              <w:divBdr>
                <w:top w:val="none" w:sz="0" w:space="0" w:color="auto"/>
                <w:left w:val="none" w:sz="0" w:space="0" w:color="auto"/>
                <w:bottom w:val="none" w:sz="0" w:space="0" w:color="auto"/>
                <w:right w:val="none" w:sz="0" w:space="0" w:color="auto"/>
              </w:divBdr>
            </w:div>
            <w:div w:id="300548164">
              <w:marLeft w:val="0"/>
              <w:marRight w:val="0"/>
              <w:marTop w:val="0"/>
              <w:marBottom w:val="0"/>
              <w:divBdr>
                <w:top w:val="none" w:sz="0" w:space="0" w:color="auto"/>
                <w:left w:val="none" w:sz="0" w:space="0" w:color="auto"/>
                <w:bottom w:val="none" w:sz="0" w:space="0" w:color="auto"/>
                <w:right w:val="none" w:sz="0" w:space="0" w:color="auto"/>
              </w:divBdr>
            </w:div>
            <w:div w:id="675614218">
              <w:marLeft w:val="0"/>
              <w:marRight w:val="0"/>
              <w:marTop w:val="0"/>
              <w:marBottom w:val="0"/>
              <w:divBdr>
                <w:top w:val="none" w:sz="0" w:space="0" w:color="auto"/>
                <w:left w:val="none" w:sz="0" w:space="0" w:color="auto"/>
                <w:bottom w:val="none" w:sz="0" w:space="0" w:color="auto"/>
                <w:right w:val="none" w:sz="0" w:space="0" w:color="auto"/>
              </w:divBdr>
            </w:div>
            <w:div w:id="757561201">
              <w:marLeft w:val="0"/>
              <w:marRight w:val="0"/>
              <w:marTop w:val="0"/>
              <w:marBottom w:val="0"/>
              <w:divBdr>
                <w:top w:val="none" w:sz="0" w:space="0" w:color="auto"/>
                <w:left w:val="none" w:sz="0" w:space="0" w:color="auto"/>
                <w:bottom w:val="none" w:sz="0" w:space="0" w:color="auto"/>
                <w:right w:val="none" w:sz="0" w:space="0" w:color="auto"/>
              </w:divBdr>
            </w:div>
            <w:div w:id="1138690398">
              <w:marLeft w:val="0"/>
              <w:marRight w:val="0"/>
              <w:marTop w:val="0"/>
              <w:marBottom w:val="0"/>
              <w:divBdr>
                <w:top w:val="none" w:sz="0" w:space="0" w:color="auto"/>
                <w:left w:val="none" w:sz="0" w:space="0" w:color="auto"/>
                <w:bottom w:val="none" w:sz="0" w:space="0" w:color="auto"/>
                <w:right w:val="none" w:sz="0" w:space="0" w:color="auto"/>
              </w:divBdr>
            </w:div>
            <w:div w:id="2020544464">
              <w:marLeft w:val="0"/>
              <w:marRight w:val="0"/>
              <w:marTop w:val="0"/>
              <w:marBottom w:val="0"/>
              <w:divBdr>
                <w:top w:val="none" w:sz="0" w:space="0" w:color="auto"/>
                <w:left w:val="none" w:sz="0" w:space="0" w:color="auto"/>
                <w:bottom w:val="none" w:sz="0" w:space="0" w:color="auto"/>
                <w:right w:val="none" w:sz="0" w:space="0" w:color="auto"/>
              </w:divBdr>
            </w:div>
            <w:div w:id="702361319">
              <w:marLeft w:val="0"/>
              <w:marRight w:val="0"/>
              <w:marTop w:val="0"/>
              <w:marBottom w:val="0"/>
              <w:divBdr>
                <w:top w:val="none" w:sz="0" w:space="0" w:color="auto"/>
                <w:left w:val="none" w:sz="0" w:space="0" w:color="auto"/>
                <w:bottom w:val="none" w:sz="0" w:space="0" w:color="auto"/>
                <w:right w:val="none" w:sz="0" w:space="0" w:color="auto"/>
              </w:divBdr>
            </w:div>
            <w:div w:id="1591816941">
              <w:marLeft w:val="0"/>
              <w:marRight w:val="0"/>
              <w:marTop w:val="0"/>
              <w:marBottom w:val="0"/>
              <w:divBdr>
                <w:top w:val="none" w:sz="0" w:space="0" w:color="auto"/>
                <w:left w:val="none" w:sz="0" w:space="0" w:color="auto"/>
                <w:bottom w:val="none" w:sz="0" w:space="0" w:color="auto"/>
                <w:right w:val="none" w:sz="0" w:space="0" w:color="auto"/>
              </w:divBdr>
            </w:div>
            <w:div w:id="983896880">
              <w:marLeft w:val="0"/>
              <w:marRight w:val="0"/>
              <w:marTop w:val="0"/>
              <w:marBottom w:val="0"/>
              <w:divBdr>
                <w:top w:val="none" w:sz="0" w:space="0" w:color="auto"/>
                <w:left w:val="none" w:sz="0" w:space="0" w:color="auto"/>
                <w:bottom w:val="none" w:sz="0" w:space="0" w:color="auto"/>
                <w:right w:val="none" w:sz="0" w:space="0" w:color="auto"/>
              </w:divBdr>
            </w:div>
            <w:div w:id="378016412">
              <w:marLeft w:val="0"/>
              <w:marRight w:val="0"/>
              <w:marTop w:val="0"/>
              <w:marBottom w:val="0"/>
              <w:divBdr>
                <w:top w:val="none" w:sz="0" w:space="0" w:color="auto"/>
                <w:left w:val="none" w:sz="0" w:space="0" w:color="auto"/>
                <w:bottom w:val="none" w:sz="0" w:space="0" w:color="auto"/>
                <w:right w:val="none" w:sz="0" w:space="0" w:color="auto"/>
              </w:divBdr>
            </w:div>
            <w:div w:id="147140559">
              <w:marLeft w:val="0"/>
              <w:marRight w:val="0"/>
              <w:marTop w:val="0"/>
              <w:marBottom w:val="0"/>
              <w:divBdr>
                <w:top w:val="none" w:sz="0" w:space="0" w:color="auto"/>
                <w:left w:val="none" w:sz="0" w:space="0" w:color="auto"/>
                <w:bottom w:val="none" w:sz="0" w:space="0" w:color="auto"/>
                <w:right w:val="none" w:sz="0" w:space="0" w:color="auto"/>
              </w:divBdr>
            </w:div>
            <w:div w:id="906957663">
              <w:marLeft w:val="0"/>
              <w:marRight w:val="0"/>
              <w:marTop w:val="0"/>
              <w:marBottom w:val="0"/>
              <w:divBdr>
                <w:top w:val="none" w:sz="0" w:space="0" w:color="auto"/>
                <w:left w:val="none" w:sz="0" w:space="0" w:color="auto"/>
                <w:bottom w:val="none" w:sz="0" w:space="0" w:color="auto"/>
                <w:right w:val="none" w:sz="0" w:space="0" w:color="auto"/>
              </w:divBdr>
            </w:div>
            <w:div w:id="832915028">
              <w:marLeft w:val="0"/>
              <w:marRight w:val="0"/>
              <w:marTop w:val="0"/>
              <w:marBottom w:val="0"/>
              <w:divBdr>
                <w:top w:val="none" w:sz="0" w:space="0" w:color="auto"/>
                <w:left w:val="none" w:sz="0" w:space="0" w:color="auto"/>
                <w:bottom w:val="none" w:sz="0" w:space="0" w:color="auto"/>
                <w:right w:val="none" w:sz="0" w:space="0" w:color="auto"/>
              </w:divBdr>
            </w:div>
            <w:div w:id="429618630">
              <w:marLeft w:val="0"/>
              <w:marRight w:val="0"/>
              <w:marTop w:val="0"/>
              <w:marBottom w:val="0"/>
              <w:divBdr>
                <w:top w:val="none" w:sz="0" w:space="0" w:color="auto"/>
                <w:left w:val="none" w:sz="0" w:space="0" w:color="auto"/>
                <w:bottom w:val="none" w:sz="0" w:space="0" w:color="auto"/>
                <w:right w:val="none" w:sz="0" w:space="0" w:color="auto"/>
              </w:divBdr>
            </w:div>
            <w:div w:id="1669749776">
              <w:marLeft w:val="0"/>
              <w:marRight w:val="0"/>
              <w:marTop w:val="0"/>
              <w:marBottom w:val="0"/>
              <w:divBdr>
                <w:top w:val="none" w:sz="0" w:space="0" w:color="auto"/>
                <w:left w:val="none" w:sz="0" w:space="0" w:color="auto"/>
                <w:bottom w:val="none" w:sz="0" w:space="0" w:color="auto"/>
                <w:right w:val="none" w:sz="0" w:space="0" w:color="auto"/>
              </w:divBdr>
            </w:div>
            <w:div w:id="1646661713">
              <w:marLeft w:val="0"/>
              <w:marRight w:val="0"/>
              <w:marTop w:val="0"/>
              <w:marBottom w:val="0"/>
              <w:divBdr>
                <w:top w:val="none" w:sz="0" w:space="0" w:color="auto"/>
                <w:left w:val="none" w:sz="0" w:space="0" w:color="auto"/>
                <w:bottom w:val="none" w:sz="0" w:space="0" w:color="auto"/>
                <w:right w:val="none" w:sz="0" w:space="0" w:color="auto"/>
              </w:divBdr>
            </w:div>
            <w:div w:id="99768209">
              <w:marLeft w:val="0"/>
              <w:marRight w:val="0"/>
              <w:marTop w:val="0"/>
              <w:marBottom w:val="0"/>
              <w:divBdr>
                <w:top w:val="none" w:sz="0" w:space="0" w:color="auto"/>
                <w:left w:val="none" w:sz="0" w:space="0" w:color="auto"/>
                <w:bottom w:val="none" w:sz="0" w:space="0" w:color="auto"/>
                <w:right w:val="none" w:sz="0" w:space="0" w:color="auto"/>
              </w:divBdr>
            </w:div>
            <w:div w:id="1749573908">
              <w:marLeft w:val="0"/>
              <w:marRight w:val="0"/>
              <w:marTop w:val="0"/>
              <w:marBottom w:val="0"/>
              <w:divBdr>
                <w:top w:val="none" w:sz="0" w:space="0" w:color="auto"/>
                <w:left w:val="none" w:sz="0" w:space="0" w:color="auto"/>
                <w:bottom w:val="none" w:sz="0" w:space="0" w:color="auto"/>
                <w:right w:val="none" w:sz="0" w:space="0" w:color="auto"/>
              </w:divBdr>
            </w:div>
            <w:div w:id="1468743359">
              <w:marLeft w:val="0"/>
              <w:marRight w:val="0"/>
              <w:marTop w:val="0"/>
              <w:marBottom w:val="0"/>
              <w:divBdr>
                <w:top w:val="none" w:sz="0" w:space="0" w:color="auto"/>
                <w:left w:val="none" w:sz="0" w:space="0" w:color="auto"/>
                <w:bottom w:val="none" w:sz="0" w:space="0" w:color="auto"/>
                <w:right w:val="none" w:sz="0" w:space="0" w:color="auto"/>
              </w:divBdr>
            </w:div>
            <w:div w:id="1101414885">
              <w:marLeft w:val="0"/>
              <w:marRight w:val="0"/>
              <w:marTop w:val="0"/>
              <w:marBottom w:val="0"/>
              <w:divBdr>
                <w:top w:val="none" w:sz="0" w:space="0" w:color="auto"/>
                <w:left w:val="none" w:sz="0" w:space="0" w:color="auto"/>
                <w:bottom w:val="none" w:sz="0" w:space="0" w:color="auto"/>
                <w:right w:val="none" w:sz="0" w:space="0" w:color="auto"/>
              </w:divBdr>
            </w:div>
            <w:div w:id="354813083">
              <w:marLeft w:val="0"/>
              <w:marRight w:val="0"/>
              <w:marTop w:val="0"/>
              <w:marBottom w:val="0"/>
              <w:divBdr>
                <w:top w:val="none" w:sz="0" w:space="0" w:color="auto"/>
                <w:left w:val="none" w:sz="0" w:space="0" w:color="auto"/>
                <w:bottom w:val="none" w:sz="0" w:space="0" w:color="auto"/>
                <w:right w:val="none" w:sz="0" w:space="0" w:color="auto"/>
              </w:divBdr>
            </w:div>
            <w:div w:id="671295006">
              <w:marLeft w:val="0"/>
              <w:marRight w:val="0"/>
              <w:marTop w:val="0"/>
              <w:marBottom w:val="0"/>
              <w:divBdr>
                <w:top w:val="none" w:sz="0" w:space="0" w:color="auto"/>
                <w:left w:val="none" w:sz="0" w:space="0" w:color="auto"/>
                <w:bottom w:val="none" w:sz="0" w:space="0" w:color="auto"/>
                <w:right w:val="none" w:sz="0" w:space="0" w:color="auto"/>
              </w:divBdr>
            </w:div>
            <w:div w:id="1641685648">
              <w:marLeft w:val="0"/>
              <w:marRight w:val="0"/>
              <w:marTop w:val="0"/>
              <w:marBottom w:val="0"/>
              <w:divBdr>
                <w:top w:val="none" w:sz="0" w:space="0" w:color="auto"/>
                <w:left w:val="none" w:sz="0" w:space="0" w:color="auto"/>
                <w:bottom w:val="none" w:sz="0" w:space="0" w:color="auto"/>
                <w:right w:val="none" w:sz="0" w:space="0" w:color="auto"/>
              </w:divBdr>
            </w:div>
            <w:div w:id="1891112001">
              <w:marLeft w:val="0"/>
              <w:marRight w:val="0"/>
              <w:marTop w:val="0"/>
              <w:marBottom w:val="0"/>
              <w:divBdr>
                <w:top w:val="none" w:sz="0" w:space="0" w:color="auto"/>
                <w:left w:val="none" w:sz="0" w:space="0" w:color="auto"/>
                <w:bottom w:val="none" w:sz="0" w:space="0" w:color="auto"/>
                <w:right w:val="none" w:sz="0" w:space="0" w:color="auto"/>
              </w:divBdr>
            </w:div>
            <w:div w:id="543031548">
              <w:marLeft w:val="0"/>
              <w:marRight w:val="0"/>
              <w:marTop w:val="0"/>
              <w:marBottom w:val="0"/>
              <w:divBdr>
                <w:top w:val="none" w:sz="0" w:space="0" w:color="auto"/>
                <w:left w:val="none" w:sz="0" w:space="0" w:color="auto"/>
                <w:bottom w:val="none" w:sz="0" w:space="0" w:color="auto"/>
                <w:right w:val="none" w:sz="0" w:space="0" w:color="auto"/>
              </w:divBdr>
            </w:div>
            <w:div w:id="1245608333">
              <w:marLeft w:val="0"/>
              <w:marRight w:val="0"/>
              <w:marTop w:val="0"/>
              <w:marBottom w:val="0"/>
              <w:divBdr>
                <w:top w:val="none" w:sz="0" w:space="0" w:color="auto"/>
                <w:left w:val="none" w:sz="0" w:space="0" w:color="auto"/>
                <w:bottom w:val="none" w:sz="0" w:space="0" w:color="auto"/>
                <w:right w:val="none" w:sz="0" w:space="0" w:color="auto"/>
              </w:divBdr>
            </w:div>
            <w:div w:id="1165125498">
              <w:marLeft w:val="0"/>
              <w:marRight w:val="0"/>
              <w:marTop w:val="0"/>
              <w:marBottom w:val="0"/>
              <w:divBdr>
                <w:top w:val="none" w:sz="0" w:space="0" w:color="auto"/>
                <w:left w:val="none" w:sz="0" w:space="0" w:color="auto"/>
                <w:bottom w:val="none" w:sz="0" w:space="0" w:color="auto"/>
                <w:right w:val="none" w:sz="0" w:space="0" w:color="auto"/>
              </w:divBdr>
            </w:div>
            <w:div w:id="1629125437">
              <w:marLeft w:val="0"/>
              <w:marRight w:val="0"/>
              <w:marTop w:val="0"/>
              <w:marBottom w:val="0"/>
              <w:divBdr>
                <w:top w:val="none" w:sz="0" w:space="0" w:color="auto"/>
                <w:left w:val="none" w:sz="0" w:space="0" w:color="auto"/>
                <w:bottom w:val="none" w:sz="0" w:space="0" w:color="auto"/>
                <w:right w:val="none" w:sz="0" w:space="0" w:color="auto"/>
              </w:divBdr>
            </w:div>
            <w:div w:id="224413045">
              <w:marLeft w:val="0"/>
              <w:marRight w:val="0"/>
              <w:marTop w:val="0"/>
              <w:marBottom w:val="0"/>
              <w:divBdr>
                <w:top w:val="none" w:sz="0" w:space="0" w:color="auto"/>
                <w:left w:val="none" w:sz="0" w:space="0" w:color="auto"/>
                <w:bottom w:val="none" w:sz="0" w:space="0" w:color="auto"/>
                <w:right w:val="none" w:sz="0" w:space="0" w:color="auto"/>
              </w:divBdr>
            </w:div>
            <w:div w:id="780958001">
              <w:marLeft w:val="0"/>
              <w:marRight w:val="0"/>
              <w:marTop w:val="0"/>
              <w:marBottom w:val="0"/>
              <w:divBdr>
                <w:top w:val="none" w:sz="0" w:space="0" w:color="auto"/>
                <w:left w:val="none" w:sz="0" w:space="0" w:color="auto"/>
                <w:bottom w:val="none" w:sz="0" w:space="0" w:color="auto"/>
                <w:right w:val="none" w:sz="0" w:space="0" w:color="auto"/>
              </w:divBdr>
            </w:div>
            <w:div w:id="97719633">
              <w:marLeft w:val="0"/>
              <w:marRight w:val="0"/>
              <w:marTop w:val="0"/>
              <w:marBottom w:val="0"/>
              <w:divBdr>
                <w:top w:val="none" w:sz="0" w:space="0" w:color="auto"/>
                <w:left w:val="none" w:sz="0" w:space="0" w:color="auto"/>
                <w:bottom w:val="none" w:sz="0" w:space="0" w:color="auto"/>
                <w:right w:val="none" w:sz="0" w:space="0" w:color="auto"/>
              </w:divBdr>
            </w:div>
            <w:div w:id="1568497570">
              <w:marLeft w:val="0"/>
              <w:marRight w:val="0"/>
              <w:marTop w:val="0"/>
              <w:marBottom w:val="0"/>
              <w:divBdr>
                <w:top w:val="none" w:sz="0" w:space="0" w:color="auto"/>
                <w:left w:val="none" w:sz="0" w:space="0" w:color="auto"/>
                <w:bottom w:val="none" w:sz="0" w:space="0" w:color="auto"/>
                <w:right w:val="none" w:sz="0" w:space="0" w:color="auto"/>
              </w:divBdr>
            </w:div>
            <w:div w:id="1938829799">
              <w:marLeft w:val="0"/>
              <w:marRight w:val="0"/>
              <w:marTop w:val="0"/>
              <w:marBottom w:val="0"/>
              <w:divBdr>
                <w:top w:val="none" w:sz="0" w:space="0" w:color="auto"/>
                <w:left w:val="none" w:sz="0" w:space="0" w:color="auto"/>
                <w:bottom w:val="none" w:sz="0" w:space="0" w:color="auto"/>
                <w:right w:val="none" w:sz="0" w:space="0" w:color="auto"/>
              </w:divBdr>
            </w:div>
            <w:div w:id="195853507">
              <w:marLeft w:val="0"/>
              <w:marRight w:val="0"/>
              <w:marTop w:val="0"/>
              <w:marBottom w:val="0"/>
              <w:divBdr>
                <w:top w:val="none" w:sz="0" w:space="0" w:color="auto"/>
                <w:left w:val="none" w:sz="0" w:space="0" w:color="auto"/>
                <w:bottom w:val="none" w:sz="0" w:space="0" w:color="auto"/>
                <w:right w:val="none" w:sz="0" w:space="0" w:color="auto"/>
              </w:divBdr>
            </w:div>
            <w:div w:id="33889028">
              <w:marLeft w:val="0"/>
              <w:marRight w:val="0"/>
              <w:marTop w:val="0"/>
              <w:marBottom w:val="0"/>
              <w:divBdr>
                <w:top w:val="none" w:sz="0" w:space="0" w:color="auto"/>
                <w:left w:val="none" w:sz="0" w:space="0" w:color="auto"/>
                <w:bottom w:val="none" w:sz="0" w:space="0" w:color="auto"/>
                <w:right w:val="none" w:sz="0" w:space="0" w:color="auto"/>
              </w:divBdr>
            </w:div>
            <w:div w:id="1926571517">
              <w:marLeft w:val="0"/>
              <w:marRight w:val="0"/>
              <w:marTop w:val="0"/>
              <w:marBottom w:val="0"/>
              <w:divBdr>
                <w:top w:val="none" w:sz="0" w:space="0" w:color="auto"/>
                <w:left w:val="none" w:sz="0" w:space="0" w:color="auto"/>
                <w:bottom w:val="none" w:sz="0" w:space="0" w:color="auto"/>
                <w:right w:val="none" w:sz="0" w:space="0" w:color="auto"/>
              </w:divBdr>
            </w:div>
            <w:div w:id="2118058407">
              <w:marLeft w:val="0"/>
              <w:marRight w:val="0"/>
              <w:marTop w:val="0"/>
              <w:marBottom w:val="0"/>
              <w:divBdr>
                <w:top w:val="none" w:sz="0" w:space="0" w:color="auto"/>
                <w:left w:val="none" w:sz="0" w:space="0" w:color="auto"/>
                <w:bottom w:val="none" w:sz="0" w:space="0" w:color="auto"/>
                <w:right w:val="none" w:sz="0" w:space="0" w:color="auto"/>
              </w:divBdr>
            </w:div>
            <w:div w:id="1887839865">
              <w:marLeft w:val="0"/>
              <w:marRight w:val="0"/>
              <w:marTop w:val="0"/>
              <w:marBottom w:val="0"/>
              <w:divBdr>
                <w:top w:val="none" w:sz="0" w:space="0" w:color="auto"/>
                <w:left w:val="none" w:sz="0" w:space="0" w:color="auto"/>
                <w:bottom w:val="none" w:sz="0" w:space="0" w:color="auto"/>
                <w:right w:val="none" w:sz="0" w:space="0" w:color="auto"/>
              </w:divBdr>
            </w:div>
            <w:div w:id="311523670">
              <w:marLeft w:val="0"/>
              <w:marRight w:val="0"/>
              <w:marTop w:val="0"/>
              <w:marBottom w:val="0"/>
              <w:divBdr>
                <w:top w:val="none" w:sz="0" w:space="0" w:color="auto"/>
                <w:left w:val="none" w:sz="0" w:space="0" w:color="auto"/>
                <w:bottom w:val="none" w:sz="0" w:space="0" w:color="auto"/>
                <w:right w:val="none" w:sz="0" w:space="0" w:color="auto"/>
              </w:divBdr>
            </w:div>
            <w:div w:id="21138401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942">
      <w:bodyDiv w:val="1"/>
      <w:marLeft w:val="0"/>
      <w:marRight w:val="0"/>
      <w:marTop w:val="0"/>
      <w:marBottom w:val="0"/>
      <w:divBdr>
        <w:top w:val="none" w:sz="0" w:space="0" w:color="auto"/>
        <w:left w:val="none" w:sz="0" w:space="0" w:color="auto"/>
        <w:bottom w:val="none" w:sz="0" w:space="0" w:color="auto"/>
        <w:right w:val="none" w:sz="0" w:space="0" w:color="auto"/>
      </w:divBdr>
    </w:div>
    <w:div w:id="2097170519">
      <w:bodyDiv w:val="1"/>
      <w:marLeft w:val="0"/>
      <w:marRight w:val="0"/>
      <w:marTop w:val="0"/>
      <w:marBottom w:val="0"/>
      <w:divBdr>
        <w:top w:val="none" w:sz="0" w:space="0" w:color="auto"/>
        <w:left w:val="none" w:sz="0" w:space="0" w:color="auto"/>
        <w:bottom w:val="none" w:sz="0" w:space="0" w:color="auto"/>
        <w:right w:val="none" w:sz="0" w:space="0" w:color="auto"/>
      </w:divBdr>
    </w:div>
    <w:div w:id="2100248621">
      <w:bodyDiv w:val="1"/>
      <w:marLeft w:val="0"/>
      <w:marRight w:val="0"/>
      <w:marTop w:val="0"/>
      <w:marBottom w:val="0"/>
      <w:divBdr>
        <w:top w:val="none" w:sz="0" w:space="0" w:color="auto"/>
        <w:left w:val="none" w:sz="0" w:space="0" w:color="auto"/>
        <w:bottom w:val="none" w:sz="0" w:space="0" w:color="auto"/>
        <w:right w:val="none" w:sz="0" w:space="0" w:color="auto"/>
      </w:divBdr>
    </w:div>
    <w:div w:id="21311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C://Users/ysfsa/Downloads/Book_FundamentalsOfBiomechanics.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roketsan.com.tr/uploads/docs/1628594512_20.03.2020model-roketcilik-master-dokumanv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470C76E1B2F514D9D930B6B0DCD220C" ma:contentTypeVersion="13" ma:contentTypeDescription="Yeni belge oluşturun." ma:contentTypeScope="" ma:versionID="d8ef35eaf58099e8479510ddf70ede3e">
  <xsd:schema xmlns:xsd="http://www.w3.org/2001/XMLSchema" xmlns:xs="http://www.w3.org/2001/XMLSchema" xmlns:p="http://schemas.microsoft.com/office/2006/metadata/properties" xmlns:ns2="461b51cf-fae4-4b8b-9079-6f1d3d578e1c" xmlns:ns3="032345de-d3c7-4adb-be82-da5257eb0095" targetNamespace="http://schemas.microsoft.com/office/2006/metadata/properties" ma:root="true" ma:fieldsID="92b5da6c14bd71187b3de1cb991c722d" ns2:_="" ns3:_="">
    <xsd:import namespace="461b51cf-fae4-4b8b-9079-6f1d3d578e1c"/>
    <xsd:import namespace="032345de-d3c7-4adb-be82-da5257eb00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b51cf-fae4-4b8b-9079-6f1d3d578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2345de-d3c7-4adb-be82-da5257eb0095" elementFormDefault="qualified">
    <xsd:import namespace="http://schemas.microsoft.com/office/2006/documentManagement/types"/>
    <xsd:import namespace="http://schemas.microsoft.com/office/infopath/2007/PartnerControls"/>
    <xsd:element name="SharedWithUsers" ma:index="17"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YerTutucu1</b:Tag>
    <b:SourceType>Book</b:SourceType>
    <b:Guid>{9EFE67A5-375B-4EE3-B3A2-FED62D4B3DD3}</b:Guid>
    <b:RefOrder>1</b:RefOrder>
  </b:Source>
  <b:Source xmlns:b="http://schemas.openxmlformats.org/officeDocument/2006/bibliography">
    <b:Tag>Nih19</b:Tag>
    <b:SourceType>Book</b:SourceType>
    <b:Guid>{D265A913-E528-4904-9361-745146CEFF65}</b:Guid>
    <b:Title>Fundementals of Biomechanics</b:Title>
    <b:Year>2019</b:Year>
    <b:Author>
      <b:Author>
        <b:NameList>
          <b:Person>
            <b:Last>Leger</b:Last>
            <b:First>Nihat</b:First>
            <b:Middle>Özkaya &amp; Margereta Nordin &amp; David Goldsheyder &amp; Dawn</b:Middle>
          </b:Person>
        </b:NameList>
      </b:Author>
    </b:Author>
    <b:RefOrder>2</b:RefOrder>
  </b:Source>
  <b:Source>
    <b:Tag>Nih191</b:Tag>
    <b:SourceType>Book</b:SourceType>
    <b:Guid>{07645677-88FC-4408-935B-A8EFF98F0C37}</b:Guid>
    <b:Author>
      <b:Author>
        <b:NameList>
          <b:Person>
            <b:Last>Nordin</b:Last>
            <b:First>Nihat</b:First>
            <b:Middle>Özkaya &amp; Margareta</b:Middle>
          </b:Person>
        </b:NameList>
      </b:Author>
    </b:Author>
    <b:Title>Fundamentals of Biomechanics</b:Title>
    <b:Year>2019</b:Year>
    <b:RefOrder>3</b:RefOrder>
  </b:Source>
  <b:Source>
    <b:Tag>Nih192</b:Tag>
    <b:SourceType>Book</b:SourceType>
    <b:Guid>{F155EE10-B8FA-4C43-80F4-508E8DBD9EC6}</b:Guid>
    <b:Author>
      <b:Author>
        <b:NameList>
          <b:Person>
            <b:Last>Nihat Özkaya</b:Last>
            <b:First>Margareta</b:First>
            <b:Middle>Nordin, David Goldsheyder, Dawn Leger</b:Middle>
          </b:Person>
        </b:NameList>
      </b:Author>
    </b:Author>
    <b:Title>Fundamentals of Biomechanics</b:Title>
    <b:Year>2019</b:Year>
    <b:RefOrder>4</b:RefOrder>
  </b:Source>
</b:Sources>
</file>

<file path=customXml/itemProps1.xml><?xml version="1.0" encoding="utf-8"?>
<ds:datastoreItem xmlns:ds="http://schemas.openxmlformats.org/officeDocument/2006/customXml" ds:itemID="{6B6B0B35-3F04-4C9F-9609-3CC2DB302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b51cf-fae4-4b8b-9079-6f1d3d578e1c"/>
    <ds:schemaRef ds:uri="032345de-d3c7-4adb-be82-da5257eb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C049E9-DB28-4136-9FDD-9B79A6AB96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016025-1352-499E-9B7F-746BF562F3AB}">
  <ds:schemaRefs>
    <ds:schemaRef ds:uri="http://schemas.microsoft.com/sharepoint/v3/contenttype/forms"/>
  </ds:schemaRefs>
</ds:datastoreItem>
</file>

<file path=customXml/itemProps4.xml><?xml version="1.0" encoding="utf-8"?>
<ds:datastoreItem xmlns:ds="http://schemas.openxmlformats.org/officeDocument/2006/customXml" ds:itemID="{E68578E3-D4EC-4DCB-B635-ADF6B12D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2080</Words>
  <Characters>11858</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Roketsan A.Ş.</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Berkan ÇİFÇİ</dc:creator>
  <cp:keywords>Tasnif Dışı</cp:keywords>
  <cp:lastModifiedBy>OSMAN OKUMUŞ</cp:lastModifiedBy>
  <cp:revision>2</cp:revision>
  <dcterms:created xsi:type="dcterms:W3CDTF">2024-05-09T10:22:00Z</dcterms:created>
  <dcterms:modified xsi:type="dcterms:W3CDTF">2024-05-09T10:22:00Z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30478021-b782-42a6-a2c5-2030d990cfea</vt:lpwstr>
  </property>
  <property fmtid="{D5CDD505-2E9C-101B-9397-08002B2CF9AE}" pid="3" name="INFOClassification">
    <vt:lpwstr>TDW6J8ynfEVKHb4LYCTD</vt:lpwstr>
  </property>
  <property fmtid="{D5CDD505-2E9C-101B-9397-08002B2CF9AE}" pid="4" name="ContentTypeId">
    <vt:lpwstr>0x010100D470C76E1B2F514D9D930B6B0DCD220C</vt:lpwstr>
  </property>
</Properties>
</file>